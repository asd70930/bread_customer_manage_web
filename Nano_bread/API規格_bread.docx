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del w:id="0" w:author="Mike" w:date="2020-12-01T17:21:45Z">
        <w:r>
          <w:rPr>
            <w:sz w:val="72"/>
            <w:szCs w:val="72"/>
          </w:rPr>
          <w:delText xml:space="preserve">Jetson nano - </w:delText>
        </w:r>
      </w:del>
      <w:r>
        <w:rPr>
          <w:sz w:val="72"/>
          <w:szCs w:val="72"/>
        </w:rPr>
        <w:t>Bread</w:t>
      </w:r>
    </w:p>
    <w:p>
      <w:pPr>
        <w:pStyle w:val="Normal"/>
        <w:spacing w:lineRule="auto" w:line="240" w:before="240" w:after="0"/>
        <w:jc w:val="center"/>
        <w:rPr>
          <w:rFonts w:ascii="Arial Unicode MS" w:hAnsi="Arial Unicode MS" w:eastAsia="Arial Unicode MS" w:cs="Arial Unicode MS"/>
          <w:sz w:val="72"/>
          <w:szCs w:val="72"/>
        </w:rPr>
      </w:pPr>
      <w:r>
        <w:rPr>
          <w:rFonts w:eastAsia="Arial Unicode MS" w:cs="Arial Unicode MS" w:ascii="Arial Unicode MS" w:hAnsi="Arial Unicode MS"/>
          <w:sz w:val="72"/>
          <w:szCs w:val="72"/>
        </w:rPr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>
          <w:sz w:val="72"/>
          <w:szCs w:val="72"/>
        </w:rPr>
      </w:pPr>
      <w:r>
        <w:rPr>
          <w:rFonts w:eastAsia="Arial Unicode MS" w:cs="Arial Unicode MS" w:ascii="Arial Unicode MS" w:hAnsi="Arial Unicode MS"/>
          <w:sz w:val="72"/>
          <w:szCs w:val="72"/>
        </w:rPr>
        <w:t>API</w:t>
      </w:r>
      <w:r>
        <w:rPr>
          <w:rFonts w:ascii="Arial Unicode MS" w:hAnsi="Arial Unicode MS" w:cs="Arial Unicode MS" w:eastAsia="Arial Unicode MS"/>
          <w:sz w:val="72"/>
          <w:szCs w:val="72"/>
        </w:rPr>
        <w:t>規格</w:t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>
          <w:rFonts w:ascii="Arial Unicode MS" w:hAnsi="Arial Unicode MS" w:cs="Arial Unicode MS" w:eastAsia="Arial Unicode MS"/>
          <w:sz w:val="40"/>
          <w:szCs w:val="40"/>
        </w:rPr>
        <w:t>版本：</w:t>
      </w:r>
      <w:r>
        <w:rPr>
          <w:rFonts w:eastAsia="Arial Unicode MS" w:cs="Arial Unicode MS" w:ascii="Arial Unicode MS" w:hAnsi="Arial Unicode MS"/>
          <w:sz w:val="40"/>
          <w:szCs w:val="40"/>
          <w:lang w:eastAsia="zh-TW"/>
        </w:rPr>
        <w:t>1.</w:t>
      </w:r>
      <w:ins w:id="1" w:author="Mike" w:date="2020-12-01T10:21:29Z">
        <w:r>
          <w:rPr>
            <w:rFonts w:eastAsia="Arial Unicode MS" w:cs="Arial Unicode MS" w:ascii="Arial Unicode MS" w:hAnsi="Arial Unicode MS"/>
            <w:sz w:val="40"/>
            <w:szCs w:val="40"/>
            <w:lang w:eastAsia="zh-TW"/>
          </w:rPr>
          <w:t>1</w:t>
        </w:r>
      </w:ins>
      <w:del w:id="2" w:author="Mike" w:date="2020-12-01T10:21:29Z">
        <w:r>
          <w:rPr>
            <w:rFonts w:eastAsia="Arial Unicode MS" w:cs="Arial Unicode MS" w:ascii="Arial Unicode MS" w:hAnsi="Arial Unicode MS"/>
            <w:sz w:val="40"/>
            <w:szCs w:val="40"/>
            <w:lang w:eastAsia="zh-TW"/>
          </w:rPr>
          <w:delText>0</w:delText>
        </w:r>
      </w:del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/>
      </w:pPr>
      <w:r>
        <w:rPr/>
      </w:r>
    </w:p>
    <w:p>
      <w:pPr>
        <w:pStyle w:val="Normal"/>
        <w:spacing w:lineRule="auto" w:line="240" w:before="240" w:after="0"/>
        <w:jc w:val="center"/>
        <w:rPr>
          <w:sz w:val="40"/>
          <w:szCs w:val="40"/>
        </w:rPr>
      </w:pPr>
      <w:r>
        <w:rPr>
          <w:rFonts w:ascii="Arial Unicode MS" w:hAnsi="Arial Unicode MS" w:cs="Arial Unicode MS" w:eastAsia="Arial Unicode MS"/>
          <w:sz w:val="40"/>
          <w:szCs w:val="40"/>
        </w:rPr>
        <w:t>易鏈科技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240" w:after="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修訂表：</w:t>
      </w:r>
    </w:p>
    <w:tbl>
      <w:tblPr>
        <w:tblStyle w:val="TableNormal"/>
        <w:tblW w:w="9030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45"/>
        <w:gridCol w:w="1320"/>
        <w:gridCol w:w="1244"/>
        <w:gridCol w:w="5520"/>
      </w:tblGrid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版本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日期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修改者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修改摘要</w:t>
            </w:r>
          </w:p>
        </w:tc>
      </w:tr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V1.0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202011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26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Mike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初版</w:t>
            </w:r>
          </w:p>
        </w:tc>
      </w:tr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3" w:author="Mike" w:date="2020-12-01T10:21:41Z">
              <w:r>
                <w:rPr>
                  <w:sz w:val="24"/>
                  <w:szCs w:val="24"/>
                  <w:lang w:eastAsia="zh-TW"/>
                </w:rPr>
                <w:t>V1.1</w:t>
              </w:r>
            </w:ins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4" w:author="Mike" w:date="2020-12-01T10:21:41Z">
              <w:r>
                <w:rPr>
                  <w:sz w:val="24"/>
                  <w:szCs w:val="24"/>
                  <w:lang w:eastAsia="zh-TW"/>
                </w:rPr>
                <w:t>20201201</w:t>
              </w:r>
            </w:ins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</w:rPr>
            </w:pPr>
            <w:ins w:id="5" w:author="Mike" w:date="2020-12-01T10:21:4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Mike</w:t>
              </w:r>
            </w:ins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  <w:ins w:id="13" w:author="Mike" w:date="2020-12-01T10:25:17Z"/>
              </w:rPr>
            </w:pPr>
            <w:ins w:id="6" w:author="Mike" w:date="2020-12-01T10:21:4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 xml:space="preserve">1. </w:t>
              </w:r>
            </w:ins>
            <w:ins w:id="7" w:author="Mike" w:date="2020-12-01T10:2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修改第五個功能</w:t>
              </w:r>
            </w:ins>
            <w:ins w:id="8" w:author="Mike" w:date="2020-12-01T10:21:4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 xml:space="preserve">: </w:t>
              </w:r>
            </w:ins>
            <w:ins w:id="9" w:author="Mike" w:date="2020-12-01T10:2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面積占比的資料欄位，本來預計是整張圖片作呈現，後來確認是每一個</w:t>
              </w:r>
            </w:ins>
            <w:ins w:id="10" w:author="Mike" w:date="2020-12-01T10:21:4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ROI</w:t>
              </w:r>
            </w:ins>
            <w:ins w:id="11" w:author="Mike" w:date="2020-12-01T10:2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框框各自獨立，所以</w:t>
              </w:r>
            </w:ins>
            <w:ins w:id="12" w:author="Mike" w:date="2020-12-01T16:26:20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全部重新定義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4" w:author="Mike" w:date="2020-12-01T10:25:17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 xml:space="preserve">2. </w:t>
              </w:r>
            </w:ins>
            <w:ins w:id="15" w:author="Mike" w:date="2020-12-01T10:25:17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刪除第四</w:t>
              </w:r>
            </w:ins>
            <w:ins w:id="16" w:author="Mike" w:date="2020-12-01T10:25:17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個</w:t>
              </w:r>
            </w:ins>
            <w:ins w:id="17" w:author="Mike" w:date="2020-12-01T10:25:17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功能，信心指數的</w:t>
              </w:r>
            </w:ins>
            <w:ins w:id="18" w:author="Mike" w:date="2020-12-01T10:25:17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thresh</w:t>
              </w:r>
            </w:ins>
            <w:ins w:id="19" w:author="Mike" w:date="2020-12-01T10:25:17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參數帶入，</w:t>
              </w:r>
            </w:ins>
            <w:ins w:id="20" w:author="Mike" w:date="2020-12-01T10:26:1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以後有需要再開啟</w:t>
              </w:r>
            </w:ins>
          </w:p>
        </w:tc>
      </w:tr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</w:r>
          </w:p>
        </w:tc>
      </w:tr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</w:r>
          </w:p>
        </w:tc>
      </w:tr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</w:r>
          </w:p>
        </w:tc>
      </w:tr>
    </w:tbl>
    <w:p>
      <w:pPr>
        <w:pStyle w:val="Normal"/>
        <w:rPr>
          <w:lang w:eastAsia="zh-TW"/>
        </w:rPr>
      </w:pPr>
      <w:r>
        <w:rPr>
          <w:lang w:eastAsia="zh-TW"/>
        </w:rPr>
      </w:r>
    </w:p>
    <w:p>
      <w:pPr>
        <w:pStyle w:val="Normal"/>
        <w:rPr>
          <w:lang w:eastAsia="zh-TW"/>
        </w:rPr>
      </w:pPr>
      <w:r>
        <w:rPr>
          <w:lang w:eastAsia="zh-TW"/>
        </w:rPr>
      </w:r>
      <w:r>
        <w:br w:type="page"/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一、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硬體設備</w:t>
      </w:r>
    </w:p>
    <w:p>
      <w:pPr>
        <w:pStyle w:val="Normal"/>
        <w:rPr/>
      </w:pPr>
      <w:r>
        <w:rPr>
          <w:sz w:val="24"/>
          <w:szCs w:val="24"/>
        </w:rPr>
        <w:t>1. Jetson nano 4.4.1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2. cuda 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>3. cudnn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4. yolov4 </w:t>
      </w:r>
    </w:p>
    <w:p>
      <w:pPr>
        <w:pStyle w:val="Normal"/>
        <w:rPr>
          <w:rFonts w:eastAsia="新細明體"/>
          <w:sz w:val="24"/>
          <w:szCs w:val="24"/>
          <w:lang w:eastAsia="zh-TW"/>
        </w:rPr>
      </w:pPr>
      <w:r>
        <w:rPr>
          <w:rFonts w:eastAsia="新細明體"/>
          <w:sz w:val="24"/>
          <w:szCs w:val="24"/>
          <w:lang w:eastAsia="zh-TW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lang w:eastAsia="zh-TW"/>
        </w:rPr>
      </w:pP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二、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API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存取方式說明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1.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皆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POST </w:t>
      </w:r>
      <w:r>
        <w:rPr>
          <w:rFonts w:ascii="Arial Unicode MS" w:hAnsi="Arial Unicode MS" w:cs="Arial Unicode MS" w:eastAsia="Arial Unicode MS"/>
          <w:sz w:val="24"/>
          <w:szCs w:val="24"/>
        </w:rPr>
        <w:t>方式，格式</w:t>
      </w:r>
      <w:r>
        <w:rPr>
          <w:rFonts w:eastAsia="Arial Unicode MS" w:cs="Arial Unicode MS" w:ascii="Arial Unicode MS" w:hAnsi="Arial Unicode MS"/>
          <w:sz w:val="24"/>
          <w:szCs w:val="24"/>
        </w:rPr>
        <w:t>JSON</w:t>
      </w:r>
    </w:p>
    <w:p>
      <w:pPr>
        <w:pStyle w:val="Normal"/>
        <w:rPr>
          <w:lang w:eastAsia="zh-TW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 xml:space="preserve">2. 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用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RSA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的方式進行加密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3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. </w:t>
      </w:r>
      <w:bookmarkStart w:id="0" w:name="_Hlk51835944"/>
      <w:r>
        <w:rPr>
          <w:rFonts w:eastAsia="Arial Unicode MS" w:cs="Arial Unicode MS" w:ascii="Arial Unicode MS" w:hAnsi="Arial Unicode MS"/>
          <w:sz w:val="24"/>
          <w:szCs w:val="24"/>
        </w:rPr>
        <w:t>URL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  <w:r>
        <w:rPr>
          <w:rFonts w:eastAsia="Arial Unicode MS" w:cs="Arial Unicode MS" w:ascii="Arial Unicode MS" w:hAnsi="Arial Unicode MS"/>
          <w:sz w:val="24"/>
          <w:szCs w:val="24"/>
        </w:rPr>
        <w:t>http://192.168.101.201:5000/&lt;API Method&gt;</w:t>
      </w:r>
      <w:bookmarkEnd w:id="0"/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4. </w:t>
      </w:r>
      <w:bookmarkStart w:id="1" w:name="_Hlk51835986"/>
      <w:r>
        <w:rPr>
          <w:rFonts w:eastAsia="Arial Unicode MS" w:cs="Arial Unicode MS" w:ascii="Arial Unicode MS" w:hAnsi="Arial Unicode MS"/>
          <w:sz w:val="24"/>
          <w:szCs w:val="24"/>
        </w:rPr>
        <w:t>API Method</w:t>
      </w:r>
      <w:r>
        <w:rPr>
          <w:rFonts w:ascii="Arial Unicode MS" w:hAnsi="Arial Unicode MS" w:cs="Arial Unicode MS" w:eastAsia="Arial Unicode MS"/>
          <w:sz w:val="24"/>
          <w:szCs w:val="24"/>
        </w:rPr>
        <w:t>規則：</w:t>
      </w:r>
      <w:r>
        <w:rPr>
          <w:rFonts w:eastAsia="Arial Unicode MS" w:cs="Arial Unicode MS" w:ascii="Arial Unicode MS" w:hAnsi="Arial Unicode MS"/>
          <w:sz w:val="24"/>
          <w:szCs w:val="24"/>
        </w:rPr>
        <w:t>/bread/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query/</w:t>
      </w:r>
      <w:r>
        <w:rPr>
          <w:rFonts w:eastAsia="Arial Unicode MS" w:cs="Arial Unicode MS" w:ascii="Arial Unicode MS" w:hAnsi="Arial Unicode MS"/>
          <w:sz w:val="24"/>
          <w:szCs w:val="24"/>
        </w:rPr>
        <w:t>&lt;function&gt;/&lt;</w:t>
      </w:r>
      <w:r>
        <w:rPr>
          <w:rFonts w:ascii="Arial Unicode MS" w:hAnsi="Arial Unicode MS" w:cs="Arial Unicode MS" w:eastAsia="Arial Unicode MS"/>
          <w:sz w:val="24"/>
          <w:szCs w:val="24"/>
        </w:rPr>
        <w:t>版本</w:t>
      </w:r>
      <w:r>
        <w:rPr>
          <w:rFonts w:eastAsia="Arial Unicode MS" w:cs="Arial Unicode MS" w:ascii="Arial Unicode MS" w:hAnsi="Arial Unicode MS"/>
          <w:sz w:val="24"/>
          <w:szCs w:val="24"/>
        </w:rPr>
        <w:t>&gt;</w:t>
      </w:r>
      <w:bookmarkEnd w:id="1"/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</w:r>
    </w:p>
    <w:p>
      <w:pPr>
        <w:pStyle w:val="Normal"/>
        <w:rPr>
          <w:lang w:eastAsia="zh-TW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!!!!! To be continue</w:t>
      </w:r>
    </w:p>
    <w:p>
      <w:pPr>
        <w:pStyle w:val="Normal"/>
        <w:rPr>
          <w:highlight w:val="yellow"/>
        </w:rPr>
      </w:pPr>
      <w:r>
        <w:rPr>
          <w:rFonts w:eastAsia="Arial Unicode MS" w:cs="Arial Unicode MS" w:ascii="Arial Unicode MS" w:hAnsi="Arial Unicode MS"/>
          <w:sz w:val="24"/>
          <w:szCs w:val="24"/>
          <w:shd w:fill="FFFF00" w:val="clear"/>
          <w:lang w:eastAsia="zh-TW"/>
        </w:rPr>
        <w:t>1. API</w:t>
      </w:r>
      <w:r>
        <w:rPr>
          <w:rFonts w:ascii="Arial Unicode MS" w:hAnsi="Arial Unicode MS" w:cs="Arial Unicode MS" w:eastAsia="Arial Unicode MS"/>
          <w:sz w:val="24"/>
          <w:szCs w:val="24"/>
          <w:shd w:fill="FFFF00" w:val="clear"/>
          <w:lang w:eastAsia="zh-TW"/>
        </w:rPr>
        <w:t>列表中的</w:t>
      </w:r>
      <w:r>
        <w:rPr>
          <w:rFonts w:eastAsia="Arial Unicode MS" w:cs="Arial Unicode MS" w:ascii="Arial Unicode MS" w:hAnsi="Arial Unicode MS"/>
          <w:sz w:val="24"/>
          <w:szCs w:val="24"/>
          <w:shd w:fill="FFFF00" w:val="clear"/>
          <w:lang w:eastAsia="zh-TW"/>
        </w:rPr>
        <w:t>model</w:t>
      </w:r>
      <w:r>
        <w:rPr>
          <w:rFonts w:ascii="Arial Unicode MS" w:hAnsi="Arial Unicode MS" w:cs="Arial Unicode MS" w:eastAsia="Arial Unicode MS"/>
          <w:sz w:val="24"/>
          <w:szCs w:val="24"/>
          <w:shd w:fill="FFFF00" w:val="clear"/>
          <w:lang w:eastAsia="zh-TW"/>
        </w:rPr>
        <w:t>的更改</w:t>
      </w:r>
    </w:p>
    <w:p>
      <w:pPr>
        <w:pStyle w:val="Normal"/>
        <w:rPr>
          <w:highlight w:val="yellow"/>
        </w:rPr>
      </w:pPr>
      <w:r>
        <w:rPr>
          <w:rFonts w:eastAsia="Arial Unicode MS" w:cs="Arial Unicode MS" w:ascii="Arial Unicode MS" w:hAnsi="Arial Unicode MS"/>
          <w:sz w:val="24"/>
          <w:szCs w:val="24"/>
          <w:shd w:fill="FFFF00" w:val="clear"/>
          <w:lang w:eastAsia="zh-TW"/>
        </w:rPr>
        <w:t>2. JWT</w:t>
      </w:r>
      <w:r>
        <w:rPr>
          <w:rFonts w:ascii="Arial Unicode MS" w:hAnsi="Arial Unicode MS" w:cs="Arial Unicode MS" w:eastAsia="Arial Unicode MS"/>
          <w:sz w:val="24"/>
          <w:szCs w:val="24"/>
          <w:shd w:fill="FFFF00" w:val="clear"/>
          <w:lang w:eastAsia="zh-TW"/>
        </w:rPr>
        <w:t>的應用</w:t>
      </w:r>
    </w:p>
    <w:p>
      <w:pPr>
        <w:pStyle w:val="Normal"/>
        <w:rPr>
          <w:rFonts w:eastAsia="新細明體"/>
          <w:sz w:val="24"/>
          <w:szCs w:val="24"/>
          <w:lang w:eastAsia="zh-TW"/>
        </w:rPr>
      </w:pPr>
      <w:r>
        <w:rPr>
          <w:rFonts w:eastAsia="新細明體"/>
          <w:sz w:val="24"/>
          <w:szCs w:val="24"/>
          <w:lang w:eastAsia="zh-TW"/>
        </w:rPr>
      </w:r>
    </w:p>
    <w:p>
      <w:pPr>
        <w:pStyle w:val="Normal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三、</w:t>
      </w:r>
      <w:r>
        <w:rPr>
          <w:rFonts w:eastAsia="Arial Unicode MS" w:cs="Arial Unicode MS" w:ascii="Arial Unicode MS" w:hAnsi="Arial Unicode MS"/>
          <w:sz w:val="24"/>
          <w:szCs w:val="24"/>
        </w:rPr>
        <w:t>API</w:t>
      </w:r>
      <w:r>
        <w:rPr>
          <w:rFonts w:ascii="Arial Unicode MS" w:hAnsi="Arial Unicode MS" w:cs="Arial Unicode MS" w:eastAsia="Arial Unicode MS"/>
          <w:sz w:val="24"/>
          <w:szCs w:val="24"/>
        </w:rPr>
        <w:t>列表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567"/>
        <w:gridCol w:w="3483"/>
        <w:gridCol w:w="4965"/>
      </w:tblGrid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API Method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URL</w:t>
            </w:r>
          </w:p>
        </w:tc>
      </w:tr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查詢類別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/bread/query</w:t>
            </w:r>
            <w:bookmarkStart w:id="2" w:name="tw-target-text"/>
            <w:bookmarkEnd w:id="2"/>
            <w:r>
              <w:rPr>
                <w:sz w:val="24"/>
                <w:szCs w:val="24"/>
                <w:lang w:eastAsia="zh-TW"/>
              </w:rPr>
              <w:t>/</w:t>
            </w:r>
            <w:del w:id="21" w:author="Mike" w:date="2020-12-01T10:22:42Z">
              <w:r>
                <w:rPr>
                  <w:sz w:val="24"/>
                  <w:szCs w:val="24"/>
                  <w:lang w:eastAsia="zh-TW"/>
                </w:rPr>
                <w:delText>category/</w:delText>
              </w:r>
            </w:del>
            <w:ins w:id="22" w:author="Mike" w:date="2020-12-01T14:47:54Z">
              <w:r>
                <w:rPr>
                  <w:sz w:val="24"/>
                  <w:szCs w:val="24"/>
                  <w:lang w:eastAsia="zh-TW"/>
                </w:rPr>
                <w:t>category/</w:t>
              </w:r>
            </w:ins>
            <w:r>
              <w:rPr>
                <w:sz w:val="24"/>
                <w:szCs w:val="24"/>
              </w:rPr>
              <w:t>v1</w:t>
            </w:r>
          </w:p>
        </w:tc>
      </w:tr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查詢類別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+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數量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/bread/query/</w:t>
            </w:r>
            <w:ins w:id="23" w:author="Mike" w:date="2020-12-01T14:47:59Z">
              <w:r>
                <w:rPr>
                  <w:sz w:val="24"/>
                  <w:szCs w:val="24"/>
                  <w:lang w:eastAsia="zh-TW"/>
                </w:rPr>
                <w:t>quant</w:t>
              </w:r>
            </w:ins>
            <w:ins w:id="24" w:author="Mike" w:date="2020-12-01T14:48:00Z">
              <w:r>
                <w:rPr>
                  <w:sz w:val="24"/>
                  <w:szCs w:val="24"/>
                  <w:lang w:eastAsia="zh-TW"/>
                </w:rPr>
                <w:t>ity</w:t>
              </w:r>
            </w:ins>
            <w:del w:id="25" w:author="Mike" w:date="2020-12-01T10:22:45Z">
              <w:r>
                <w:rPr>
                  <w:sz w:val="24"/>
                  <w:szCs w:val="24"/>
                  <w:lang w:eastAsia="zh-TW"/>
                </w:rPr>
                <w:delText>quantity/</w:delText>
              </w:r>
            </w:del>
            <w:ins w:id="26" w:author="Mike" w:date="2020-12-01T14:48:01Z">
              <w:r>
                <w:rPr>
                  <w:sz w:val="24"/>
                  <w:szCs w:val="24"/>
                  <w:lang w:eastAsia="zh-TW"/>
                </w:rPr>
                <w:t>/</w:t>
              </w:r>
            </w:ins>
            <w:r>
              <w:rPr>
                <w:sz w:val="24"/>
                <w:szCs w:val="24"/>
              </w:rPr>
              <w:t>v1</w:t>
            </w:r>
          </w:p>
        </w:tc>
      </w:tr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查詢類別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數量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位置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/bread/query/</w:t>
            </w:r>
            <w:ins w:id="27" w:author="Mike" w:date="2020-12-01T14:48:14Z">
              <w:r>
                <w:rPr>
                  <w:sz w:val="24"/>
                  <w:szCs w:val="24"/>
                  <w:lang w:eastAsia="zh-TW"/>
                </w:rPr>
                <w:t>position</w:t>
              </w:r>
            </w:ins>
            <w:del w:id="28" w:author="Mike" w:date="2020-12-01T10:22:47Z">
              <w:r>
                <w:rPr>
                  <w:sz w:val="24"/>
                  <w:szCs w:val="24"/>
                  <w:lang w:eastAsia="zh-TW"/>
                </w:rPr>
                <w:delText>position/</w:delText>
              </w:r>
            </w:del>
            <w:ins w:id="29" w:author="Mike" w:date="2020-12-01T14:48:16Z">
              <w:r>
                <w:rPr>
                  <w:sz w:val="24"/>
                  <w:szCs w:val="24"/>
                  <w:lang w:eastAsia="zh-TW"/>
                </w:rPr>
                <w:t>/</w:t>
              </w:r>
            </w:ins>
            <w:r>
              <w:rPr>
                <w:sz w:val="24"/>
                <w:szCs w:val="24"/>
              </w:rPr>
              <w:t>v1</w:t>
            </w:r>
          </w:p>
        </w:tc>
      </w:tr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查詢類別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數量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位置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+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信心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/bread/query/</w:t>
            </w:r>
            <w:ins w:id="30" w:author="Mike" w:date="2020-12-01T14:48:21Z">
              <w:r>
                <w:rPr>
                  <w:sz w:val="24"/>
                  <w:szCs w:val="24"/>
                  <w:lang w:eastAsia="zh-TW"/>
                </w:rPr>
                <w:t>confidence</w:t>
              </w:r>
            </w:ins>
            <w:del w:id="31" w:author="Mike" w:date="2020-12-01T10:22:51Z">
              <w:r>
                <w:rPr>
                  <w:sz w:val="24"/>
                  <w:szCs w:val="24"/>
                  <w:lang w:eastAsia="zh-TW"/>
                </w:rPr>
                <w:delText>confidence/</w:delText>
              </w:r>
            </w:del>
            <w:ins w:id="32" w:author="Mike" w:date="2020-12-01T14:48:23Z">
              <w:r>
                <w:rPr>
                  <w:sz w:val="24"/>
                  <w:szCs w:val="24"/>
                  <w:lang w:eastAsia="zh-TW"/>
                </w:rPr>
                <w:t>/</w:t>
              </w:r>
            </w:ins>
            <w:r>
              <w:rPr>
                <w:sz w:val="24"/>
                <w:szCs w:val="24"/>
              </w:rPr>
              <w:t>v1</w:t>
            </w:r>
          </w:p>
        </w:tc>
      </w:tr>
      <w:tr>
        <w:trPr/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5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查詢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指定範圍內面積占比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ins w:id="33" w:author="Mike" w:date="2020-12-01T16:26:37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(</w:t>
              </w:r>
            </w:ins>
            <w:ins w:id="34" w:author="Mike" w:date="2020-12-01T16:26:37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目前假定一張圖片只有一個</w:t>
              </w:r>
            </w:ins>
            <w:ins w:id="35" w:author="Mike" w:date="2020-12-01T16:26:37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ROI)</w:t>
              </w:r>
            </w:ins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/bread/query/</w:t>
            </w:r>
            <w:ins w:id="36" w:author="Mike" w:date="2020-12-01T14:48:27Z">
              <w:r>
                <w:rPr>
                  <w:sz w:val="24"/>
                  <w:szCs w:val="24"/>
                  <w:lang w:eastAsia="zh-TW"/>
                </w:rPr>
                <w:t>area</w:t>
              </w:r>
            </w:ins>
            <w:del w:id="37" w:author="Mike" w:date="2020-12-01T10:22:53Z">
              <w:r>
                <w:rPr>
                  <w:sz w:val="24"/>
                  <w:szCs w:val="24"/>
                  <w:lang w:eastAsia="zh-TW"/>
                </w:rPr>
                <w:delText>area/</w:delText>
              </w:r>
            </w:del>
            <w:ins w:id="38" w:author="Mike" w:date="2020-12-01T14:48:28Z">
              <w:r>
                <w:rPr>
                  <w:sz w:val="24"/>
                  <w:szCs w:val="24"/>
                  <w:lang w:eastAsia="zh-TW"/>
                </w:rPr>
                <w:t>/</w:t>
              </w:r>
            </w:ins>
            <w:r>
              <w:rPr>
                <w:sz w:val="24"/>
                <w:szCs w:val="24"/>
              </w:rPr>
              <w:t>v1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sz w:val="24"/>
          <w:szCs w:val="24"/>
          <w:lang w:eastAsia="zh-TW"/>
        </w:rPr>
      </w:pP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四、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API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方法說明</w:t>
      </w:r>
    </w:p>
    <w:p>
      <w:pPr>
        <w:pStyle w:val="Normal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 xml:space="preserve">1. 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查詢類別</w:t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  <w:lang w:eastAsia="zh-TW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需求參數：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416"/>
        <w:gridCol w:w="4246"/>
        <w:gridCol w:w="989"/>
        <w:gridCol w:w="1363"/>
      </w:tblGrid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數值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TW"/>
              </w:rPr>
              <w:t>company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店家名稱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eastAsia="zh-TW"/>
              </w:rPr>
              <w:t>Ezchain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function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功能名稱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eastAsia="zh-TW"/>
              </w:rPr>
              <w:t>category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values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要儲存的欄位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2"/>
                <w:szCs w:val="22"/>
                <w:lang w:eastAsia="zh-TW"/>
              </w:rPr>
              <w:t>JSON</w:t>
            </w: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格式，其中欄位參考下表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sz w:val="22"/>
                <w:szCs w:val="22"/>
                <w:lang w:eastAsia="zh-TW"/>
              </w:rPr>
              <w:t>dict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values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95"/>
        <w:gridCol w:w="1065"/>
        <w:gridCol w:w="1063"/>
        <w:gridCol w:w="5491"/>
      </w:tblGrid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b64string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圖片的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base64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"data:image/png;base64,iVBORw0KGgoAAAANSUhEUgAAAbUAAAD1CAIAAABY5/xSAAD//"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name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使用者定義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名稱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eastAsia="zh-TW"/>
              </w:rPr>
              <w:t>Taro</w:t>
            </w:r>
            <w:r>
              <w:rPr>
                <w:sz w:val="24"/>
                <w:szCs w:val="24"/>
              </w:rPr>
              <w:t>"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回傳欄位：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rtn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訊息代碼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int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正常：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200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異常：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404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name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資料庫內的名稱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"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Taro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"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 xml:space="preserve">對應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 xml:space="preserve">classes.txt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"1"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 xml:space="preserve">2. 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查詢類別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+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數量</w:t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  <w:lang w:eastAsia="zh-TW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需求參數：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416"/>
        <w:gridCol w:w="4246"/>
        <w:gridCol w:w="1054"/>
        <w:gridCol w:w="1298"/>
      </w:tblGrid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數值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TW"/>
              </w:rPr>
              <w:t>company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店家名稱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eastAsia="zh-TW"/>
              </w:rPr>
              <w:t>Ezchain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function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功能名稱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quantity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values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要儲存的欄位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2"/>
                <w:szCs w:val="22"/>
                <w:lang w:eastAsia="zh-TW"/>
              </w:rPr>
              <w:t>JSON</w:t>
            </w: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格式，其中欄位參考下表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sz w:val="22"/>
                <w:szCs w:val="22"/>
                <w:lang w:eastAsia="zh-TW"/>
              </w:rPr>
              <w:t>dict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values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95"/>
        <w:gridCol w:w="1065"/>
        <w:gridCol w:w="1063"/>
        <w:gridCol w:w="5491"/>
      </w:tblGrid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b64string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圖片的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base64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"data:image/png;base64,iVBORw0KGgoAAAANSUhEUgAAAbUAAAD1CAIAAABY5/xSAAD//"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回傳欄位：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rtn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訊息代碼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int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正常：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200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異常：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400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rtn_values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回傳訊息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list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[["Taro","1"],["Bun","2"]]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rtn_</w:t>
      </w:r>
      <w:r>
        <w:rPr>
          <w:rFonts w:eastAsia="Arial Unicode MS" w:cs="Arial Unicode MS" w:ascii="Arial Unicode MS" w:hAnsi="Arial Unicode MS"/>
          <w:sz w:val="24"/>
          <w:szCs w:val="24"/>
        </w:rPr>
        <w:t>values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name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model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內的名字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"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Taro</w:t>
            </w:r>
            <w:r>
              <w:rPr>
                <w:sz w:val="24"/>
                <w:szCs w:val="24"/>
                <w:lang w:eastAsia="zh-TW"/>
              </w:rPr>
              <w:t>"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 xml:space="preserve">對應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 xml:space="preserve">classes.txt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"1"</w:t>
            </w:r>
          </w:p>
        </w:tc>
      </w:tr>
    </w:tbl>
    <w:p>
      <w:pPr>
        <w:pStyle w:val="Normal"/>
        <w:rPr/>
      </w:pPr>
      <w:r>
        <w:br w:type="page"/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 xml:space="preserve">3. 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查詢類別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+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數量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+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位置</w:t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  <w:lang w:eastAsia="zh-TW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需求參數：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416"/>
        <w:gridCol w:w="4246"/>
        <w:gridCol w:w="1054"/>
        <w:gridCol w:w="1298"/>
      </w:tblGrid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數值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TW"/>
              </w:rPr>
              <w:t>company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店家名稱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eastAsia="zh-TW"/>
              </w:rPr>
              <w:t>Ezchain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function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功能名稱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position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</w:t>
            </w:r>
          </w:p>
        </w:tc>
        <w:tc>
          <w:tcPr>
            <w:tcW w:w="4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要儲存的欄位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2"/>
                <w:szCs w:val="22"/>
                <w:lang w:eastAsia="zh-TW"/>
              </w:rPr>
              <w:t>JSON</w:t>
            </w: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格式，其中欄位參考下表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sz w:val="22"/>
                <w:szCs w:val="22"/>
                <w:lang w:eastAsia="zh-TW"/>
              </w:rPr>
              <w:t>dict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>values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95"/>
        <w:gridCol w:w="1065"/>
        <w:gridCol w:w="1063"/>
        <w:gridCol w:w="5491"/>
      </w:tblGrid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b64string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圖片的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base64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"data:image/png;base64,iVBORw0KGgoAAAANSUhEUgAAAbUAAAD1CAIAAABY5/xSAAD//"</w:t>
            </w:r>
          </w:p>
        </w:tc>
      </w:tr>
    </w:tbl>
    <w:p>
      <w:pPr>
        <w:pStyle w:val="Normal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回傳欄位：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rtn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訊息代碼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int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正常：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200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異常：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4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00</w:t>
            </w:r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b64string</w:t>
            </w:r>
          </w:p>
        </w:tc>
        <w:tc>
          <w:tcPr>
            <w:tcW w:w="3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繪製好位置的圖片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data:image/png;base64,iVBORw0KGgoAA”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rtn_values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回傳訊息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list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[[[0,0,10,20],"1","Taro"],[[30,40,50,50],"2","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Bun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"],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[[60,70,30,30],"1","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Taro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"]]</w:t>
            </w:r>
          </w:p>
        </w:tc>
      </w:tr>
    </w:tbl>
    <w:p>
      <w:pPr>
        <w:pStyle w:val="Normal"/>
        <w:rPr/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rtn_</w:t>
      </w:r>
      <w:r>
        <w:rPr>
          <w:rFonts w:eastAsia="Arial Unicode MS" w:cs="Arial Unicode MS" w:ascii="Arial Unicode MS" w:hAnsi="Arial Unicode MS"/>
          <w:sz w:val="24"/>
          <w:szCs w:val="24"/>
        </w:rPr>
        <w:t>values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position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x1,y1,w, h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list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[0,0,10,20]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 xml:space="preserve">對應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 xml:space="preserve">classes.txt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"1"</w:t>
            </w:r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name</w:t>
            </w:r>
          </w:p>
        </w:tc>
        <w:tc>
          <w:tcPr>
            <w:tcW w:w="3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model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內的名字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"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Taro</w:t>
            </w:r>
            <w:r>
              <w:rPr>
                <w:sz w:val="24"/>
                <w:szCs w:val="24"/>
                <w:lang w:eastAsia="zh-TW"/>
              </w:rPr>
              <w:t>"</w:t>
            </w:r>
          </w:p>
        </w:tc>
      </w:tr>
    </w:tbl>
    <w:p>
      <w:pPr>
        <w:pStyle w:val="Normal"/>
        <w:rPr/>
      </w:pPr>
      <w:r>
        <w:br w:type="page"/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 xml:space="preserve">4. 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查詢類別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+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數量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+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位置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+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信心</w:t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  <w:lang w:eastAsia="zh-TW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需求參數：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416"/>
        <w:gridCol w:w="4054"/>
        <w:gridCol w:w="962"/>
        <w:gridCol w:w="1582"/>
      </w:tblGrid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數值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TW"/>
              </w:rPr>
              <w:t>company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店家名稱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eastAsia="zh-TW"/>
              </w:rPr>
              <w:t>Ezchain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function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功能名稱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confidence</w:t>
            </w:r>
            <w:r>
              <w:rPr>
                <w:sz w:val="24"/>
                <w:szCs w:val="24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values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要儲存的欄位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2"/>
                <w:szCs w:val="22"/>
                <w:lang w:eastAsia="zh-TW"/>
              </w:rPr>
              <w:t>JSON</w:t>
            </w:r>
            <w:r>
              <w:rPr>
                <w:rFonts w:ascii="Arial Unicode MS" w:hAnsi="Arial Unicode MS" w:cs="Arial Unicode MS" w:eastAsia="Arial Unicode MS"/>
                <w:sz w:val="22"/>
                <w:szCs w:val="22"/>
                <w:lang w:eastAsia="zh-TW"/>
              </w:rPr>
              <w:t>格式，其中欄位參考下表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eastAsia="zh-TW"/>
              </w:rPr>
            </w:pPr>
            <w:r>
              <w:rPr>
                <w:sz w:val="22"/>
                <w:szCs w:val="22"/>
                <w:lang w:eastAsia="zh-TW"/>
              </w:rPr>
              <w:t>dict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values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95"/>
        <w:gridCol w:w="1065"/>
        <w:gridCol w:w="1063"/>
        <w:gridCol w:w="5491"/>
      </w:tblGrid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b64string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圖片的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base64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string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"data:image/png;base64,iVBORw0KGgoAAAANSUhEUgAAAbUAAAD1CAIAAABY5/xSAAD//"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del w:id="39" w:author="Mike" w:date="2020-12-01T10:24:51Z">
              <w:r>
                <w:rPr>
                  <w:sz w:val="20"/>
                  <w:lang w:eastAsia="zh-TW"/>
                </w:rPr>
                <w:delText>thresh</w:delText>
              </w:r>
            </w:del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del w:id="40" w:author="Mike" w:date="2020-12-01T10:24:5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delText>閥值</w:delText>
              </w:r>
            </w:del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del w:id="41" w:author="Mike" w:date="2020-12-01T10:24:51Z">
              <w:r>
                <w:rPr>
                  <w:sz w:val="20"/>
                  <w:lang w:eastAsia="zh-TW"/>
                </w:rPr>
                <w:delText>string</w:delText>
              </w:r>
            </w:del>
          </w:p>
        </w:tc>
        <w:tc>
          <w:tcPr>
            <w:tcW w:w="5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del w:id="42" w:author="Mike" w:date="2020-12-01T10:24:5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delText>"0.25"</w:delText>
              </w:r>
            </w:del>
          </w:p>
        </w:tc>
      </w:tr>
    </w:tbl>
    <w:p>
      <w:pPr>
        <w:pStyle w:val="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回傳欄位：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rtn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訊息代碼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int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正常：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20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異常：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400</w:t>
            </w:r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b64string</w:t>
            </w:r>
          </w:p>
        </w:tc>
        <w:tc>
          <w:tcPr>
            <w:tcW w:w="3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繪製好位置的圖片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data:image/png;base64,iVBORw0KGgoAA”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rtn_values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回傳訊息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list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1"/>
                <w:szCs w:val="21"/>
              </w:rPr>
            </w:pPr>
            <w:r>
              <w:rPr>
                <w:rFonts w:eastAsia="Arial Unicode MS" w:cs="Arial Unicode MS" w:ascii="Arial Unicode MS" w:hAnsi="Arial Unicode MS"/>
                <w:sz w:val="21"/>
                <w:szCs w:val="21"/>
                <w:lang w:eastAsia="zh-TW"/>
              </w:rPr>
              <w:t>[[[0,0,10,20],"0.8","1","Taro"],[[30,40,50,50],"0.9","2","</w:t>
            </w: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1"/>
                <w:szCs w:val="21"/>
                <w:lang w:val="en-US" w:eastAsia="zh-TW" w:bidi="hi-IN"/>
              </w:rPr>
              <w:t>Bun</w:t>
            </w:r>
            <w:r>
              <w:rPr>
                <w:rFonts w:eastAsia="Arial Unicode MS" w:cs="Arial Unicode MS" w:ascii="Arial Unicode MS" w:hAnsi="Arial Unicode MS"/>
                <w:sz w:val="21"/>
                <w:szCs w:val="21"/>
                <w:lang w:eastAsia="zh-TW"/>
              </w:rPr>
              <w:t>"]]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rtn_</w:t>
      </w:r>
      <w:r>
        <w:rPr>
          <w:rFonts w:eastAsia="Arial Unicode MS" w:cs="Arial Unicode MS" w:ascii="Arial Unicode MS" w:hAnsi="Arial Unicode MS"/>
          <w:sz w:val="24"/>
          <w:szCs w:val="24"/>
        </w:rPr>
        <w:t>values</w:t>
      </w:r>
      <w:r>
        <w:rPr>
          <w:rFonts w:ascii="Arial Unicode MS" w:hAnsi="Arial Unicode MS" w:cs="Arial Unicode MS" w:eastAsia="Arial Unicode MS"/>
          <w:sz w:val="24"/>
          <w:szCs w:val="24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參數名稱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範例數值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position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x1,y1,w, h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list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0"/>
                <w:lang w:eastAsia="zh-TW"/>
              </w:rPr>
              <w:t>[0,0,10,20]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confidence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信心指數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"0.8"</w:t>
            </w:r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 xml:space="preserve">對應 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 xml:space="preserve">classes.txt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的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"1"</w:t>
            </w:r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id_name</w:t>
            </w:r>
          </w:p>
        </w:tc>
        <w:tc>
          <w:tcPr>
            <w:tcW w:w="3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model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內的名字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string</w:t>
            </w:r>
          </w:p>
        </w:tc>
        <w:tc>
          <w:tcPr>
            <w:tcW w:w="36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"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en-US" w:eastAsia="zh-TW" w:bidi="hi-IN"/>
              </w:rPr>
              <w:t>Taro</w:t>
            </w:r>
            <w:r>
              <w:rPr>
                <w:sz w:val="24"/>
                <w:szCs w:val="24"/>
                <w:lang w:eastAsia="zh-TW"/>
              </w:rPr>
              <w:t>"</w:t>
            </w:r>
          </w:p>
        </w:tc>
      </w:tr>
    </w:tbl>
    <w:p>
      <w:pPr>
        <w:pStyle w:val="Normal"/>
        <w:rPr>
          <w:strike w:val="false"/>
          <w:ins w:id="50" w:author="Mike" w:date="2020-12-01T16:20:27Z"/>
          <w:dstrike w:val="false"/>
        </w:rPr>
      </w:pPr>
      <w:r>
        <w:br w:type="page"/>
      </w:r>
      <w:r>
        <w:rPr>
          <w:rFonts w:eastAsia="Arial Unicode MS" w:cs="Arial Unicode MS" w:ascii="Arial Unicode MS" w:hAnsi="Arial Unicode MS"/>
          <w:strike w:val="false"/>
          <w:dstrike w:val="false"/>
          <w:sz w:val="24"/>
          <w:szCs w:val="24"/>
          <w:lang w:eastAsia="zh-TW"/>
          <w:rPrChange w:id="0" w:author="Mike" w:date="2020-12-01T10:29:10Z"/>
        </w:rPr>
        <w:t xml:space="preserve">5. </w:t>
      </w:r>
      <w:r>
        <w:rPr>
          <w:rFonts w:ascii="Arial Unicode MS" w:hAnsi="Arial Unicode MS" w:cs="Arial Unicode MS" w:eastAsia="Arial Unicode MS"/>
          <w:strike w:val="false"/>
          <w:dstrike w:val="false"/>
          <w:sz w:val="24"/>
          <w:szCs w:val="24"/>
          <w:lang w:eastAsia="zh-TW"/>
          <w:rPrChange w:id="0" w:author="Mike" w:date="2020-12-01T10:29:10Z"/>
        </w:rPr>
        <w:t>查詢指定範圍內面積占比</w:t>
      </w:r>
      <w:ins w:id="45" w:author="Mike" w:date="2020-12-01T16:27:09Z">
        <w:r>
          <w:rPr>
            <w:rFonts w:eastAsia="Arial Unicode MS" w:cs="Arial Unicode MS" w:ascii="Arial Unicode MS" w:hAnsi="Arial Unicode MS"/>
            <w:strike w:val="false"/>
            <w:dstrike w:val="false"/>
            <w:sz w:val="24"/>
            <w:szCs w:val="24"/>
            <w:lang w:eastAsia="zh-TW"/>
          </w:rPr>
          <w:t>(</w:t>
        </w:r>
      </w:ins>
      <w:ins w:id="46" w:author="Mike" w:date="2020-12-01T16:27:09Z">
        <w:r>
          <w:rPr>
            <w:rFonts w:ascii="Arial Unicode MS" w:hAnsi="Arial Unicode MS" w:cs="Arial Unicode MS" w:eastAsia="Arial Unicode MS"/>
            <w:strike w:val="false"/>
            <w:dstrike w:val="false"/>
            <w:sz w:val="24"/>
            <w:szCs w:val="24"/>
            <w:lang w:eastAsia="zh-TW"/>
          </w:rPr>
          <w:t>目前只允許一個</w:t>
        </w:r>
      </w:ins>
      <w:ins w:id="47" w:author="Mike" w:date="2020-12-01T16:27:09Z">
        <w:r>
          <w:rPr>
            <w:rFonts w:eastAsia="Arial Unicode MS" w:cs="Arial Unicode MS" w:ascii="Arial Unicode MS" w:hAnsi="Arial Unicode MS"/>
            <w:strike w:val="false"/>
            <w:dstrike w:val="false"/>
            <w:sz w:val="24"/>
            <w:szCs w:val="24"/>
            <w:lang w:eastAsia="zh-TW"/>
          </w:rPr>
          <w:t>ROI</w:t>
        </w:r>
      </w:ins>
      <w:ins w:id="48" w:author="Mike" w:date="2020-12-01T16:27:09Z">
        <w:r>
          <w:rPr>
            <w:rFonts w:ascii="Arial Unicode MS" w:hAnsi="Arial Unicode MS" w:cs="Arial Unicode MS" w:eastAsia="Arial Unicode MS"/>
            <w:strike w:val="false"/>
            <w:dstrike w:val="false"/>
            <w:sz w:val="24"/>
            <w:szCs w:val="24"/>
            <w:lang w:eastAsia="zh-TW"/>
          </w:rPr>
          <w:t>傳入</w:t>
        </w:r>
      </w:ins>
      <w:ins w:id="49" w:author="Mike" w:date="2020-12-01T16:27:09Z">
        <w:r>
          <w:rPr>
            <w:rFonts w:eastAsia="Arial Unicode MS" w:cs="Arial Unicode MS" w:ascii="Arial Unicode MS" w:hAnsi="Arial Unicode MS"/>
            <w:strike w:val="false"/>
            <w:dstrike w:val="false"/>
            <w:sz w:val="24"/>
            <w:szCs w:val="24"/>
            <w:lang w:eastAsia="zh-TW"/>
          </w:rPr>
          <w:t>)</w:t>
        </w:r>
      </w:ins>
    </w:p>
    <w:p>
      <w:pPr>
        <w:pStyle w:val="Normal"/>
        <w:rPr>
          <w:strike w:val="false"/>
          <w:dstrike w:val="false"/>
          <w:del w:id="52" w:author="Mike" w:date="2020-12-01T16:20:25Z"/>
        </w:rPr>
      </w:pPr>
      <w:del w:id="51" w:author="Mike" w:date="2020-12-01T16:20:25Z">
        <w:r>
          <w:rPr>
            <w:strike w:val="false"/>
            <w:dstrike w:val="false"/>
          </w:rPr>
        </w:r>
      </w:del>
    </w:p>
    <w:p>
      <w:pPr>
        <w:pStyle w:val="Normal"/>
        <w:widowControl w:val="false"/>
        <w:suppressAutoHyphens w:val="true"/>
        <w:bidi w:val="0"/>
        <w:spacing w:lineRule="auto" w:line="276" w:before="0" w:after="0"/>
        <w:jc w:val="left"/>
        <w:rPr>
          <w:strike w:val="false"/>
          <w:dstrike w:val="false"/>
        </w:rPr>
      </w:pPr>
      <w:r>
        <w:rPr>
          <w:strike w:val="false"/>
          <w:dstrike w:val="false"/>
          <w:rPrChange w:id="0" w:author="Mike" w:date="2020-12-01T10:29:10Z"/>
        </w:rPr>
        <w:rPrChange w:id="0" w:author="Mike" w:date="2020-12-01T10:29:10Z"/>
      </w:r>
    </w:p>
    <w:p>
      <w:pPr>
        <w:pStyle w:val="Normal"/>
        <w:rPr>
          <w:strike w:val="false"/>
          <w:dstrike w:val="false"/>
        </w:rPr>
      </w:pPr>
      <w:r>
        <w:rPr>
          <w:rFonts w:ascii="Arial Unicode MS" w:hAnsi="Arial Unicode MS" w:cs="Arial Unicode MS" w:eastAsia="Arial Unicode MS"/>
          <w:strike w:val="false"/>
          <w:dstrike w:val="false"/>
          <w:sz w:val="24"/>
          <w:szCs w:val="24"/>
          <w:rPrChange w:id="0" w:author="Mike" w:date="2020-12-01T10:29:10Z"/>
        </w:rPr>
        <w:t>需求參數：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416"/>
        <w:gridCol w:w="4054"/>
        <w:gridCol w:w="962"/>
        <w:gridCol w:w="1582"/>
      </w:tblGrid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參數名稱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說明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r>
              <w:rPr>
                <w:strike w:val="false"/>
                <w:dstrike w:val="false"/>
                <w:sz w:val="24"/>
                <w:szCs w:val="24"/>
                <w:lang w:eastAsia="zh-TW"/>
                <w:rPrChange w:id="0" w:author="Mike" w:date="2020-12-01T10:29:10Z"/>
              </w:rPr>
              <w:t>type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數值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strike w:val="false"/>
                <w:dstrike w:val="false"/>
                <w:sz w:val="24"/>
                <w:szCs w:val="24"/>
                <w:lang w:eastAsia="zh-TW"/>
                <w:rPrChange w:id="0" w:author="Mike" w:date="2020-12-01T10:29:10Z"/>
              </w:rPr>
              <w:t>company</w:t>
            </w: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Name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lang w:eastAsia="zh-TW"/>
                <w:rPrChange w:id="0" w:author="Mike" w:date="2020-12-01T10:29:10Z"/>
              </w:rPr>
              <w:t>店家名稱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r>
              <w:rPr>
                <w:strike w:val="false"/>
                <w:dstrike w:val="false"/>
                <w:sz w:val="20"/>
                <w:lang w:eastAsia="zh-TW"/>
                <w:rPrChange w:id="0" w:author="Mike" w:date="2020-12-01T10:29:10Z"/>
              </w:rPr>
              <w:t>string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"</w:t>
            </w:r>
            <w:r>
              <w:rPr>
                <w:strike w:val="false"/>
                <w:dstrike w:val="false"/>
                <w:sz w:val="24"/>
                <w:szCs w:val="24"/>
                <w:lang w:eastAsia="zh-TW"/>
                <w:rPrChange w:id="0" w:author="Mike" w:date="2020-12-01T10:29:10Z"/>
              </w:rPr>
              <w:t>Ezchain</w:t>
            </w: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function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功能名稱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r>
              <w:rPr>
                <w:strike w:val="false"/>
                <w:dstrike w:val="false"/>
                <w:sz w:val="20"/>
                <w:lang w:eastAsia="zh-TW"/>
                <w:rPrChange w:id="0" w:author="Mike" w:date="2020-12-01T10:29:10Z"/>
              </w:rPr>
              <w:t>string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"</w:t>
            </w:r>
            <w:ins w:id="70" w:author="Mike" w:date="2020-12-01T10:29:21Z">
              <w:r>
                <w:rPr>
                  <w:strike w:val="false"/>
                  <w:dstrike w:val="false"/>
                  <w:sz w:val="24"/>
                  <w:szCs w:val="24"/>
                  <w:lang w:eastAsia="zh-TW"/>
                </w:rPr>
                <w:t>area</w:t>
              </w:r>
            </w:ins>
            <w:del w:id="71" w:author="Mike" w:date="2020-12-01T10:29:18Z">
              <w:r>
                <w:rPr>
                  <w:rFonts w:eastAsia="Arial" w:cs="Arial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delText>roi</w:delText>
              </w:r>
            </w:del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"</w:t>
            </w:r>
          </w:p>
        </w:tc>
      </w:tr>
      <w:tr>
        <w:trPr/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2"/>
                <w:szCs w:val="22"/>
              </w:rPr>
            </w:pPr>
            <w:r>
              <w:rPr>
                <w:strike w:val="false"/>
                <w:dstrike w:val="false"/>
                <w:sz w:val="22"/>
                <w:szCs w:val="22"/>
                <w:rPrChange w:id="0" w:author="Mike" w:date="2020-12-01T10:29:10Z"/>
              </w:rPr>
              <w:t>values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2"/>
                <w:szCs w:val="22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2"/>
                <w:szCs w:val="22"/>
                <w:lang w:eastAsia="zh-TW"/>
                <w:rPrChange w:id="0" w:author="Mike" w:date="2020-12-01T10:29:10Z"/>
              </w:rPr>
              <w:t>要儲存的欄位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2"/>
                <w:szCs w:val="22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trike w:val="false"/>
                <w:dstrike w:val="false"/>
                <w:sz w:val="22"/>
                <w:szCs w:val="22"/>
                <w:lang w:eastAsia="zh-TW"/>
                <w:rPrChange w:id="0" w:author="Mike" w:date="2020-12-01T10:29:10Z"/>
              </w:rPr>
              <w:t>JSON</w:t>
            </w: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2"/>
                <w:szCs w:val="22"/>
                <w:lang w:eastAsia="zh-TW"/>
                <w:rPrChange w:id="0" w:author="Mike" w:date="2020-12-01T10:29:10Z"/>
              </w:rPr>
              <w:t>格式，其中欄位參考下表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2"/>
                <w:szCs w:val="22"/>
                <w:lang w:eastAsia="zh-TW"/>
              </w:rPr>
            </w:pPr>
            <w:r>
              <w:rPr>
                <w:strike w:val="false"/>
                <w:dstrike w:val="false"/>
                <w:sz w:val="22"/>
                <w:szCs w:val="22"/>
                <w:lang w:eastAsia="zh-TW"/>
                <w:rPrChange w:id="0" w:author="Mike" w:date="2020-12-01T10:29:10Z"/>
              </w:rPr>
              <w:t>dict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-</w:t>
            </w:r>
          </w:p>
        </w:tc>
      </w:tr>
    </w:tbl>
    <w:p>
      <w:pPr>
        <w:pStyle w:val="Normal"/>
        <w:rPr>
          <w:strike w:val="false"/>
          <w:dstrike w:val="false"/>
          <w:sz w:val="24"/>
          <w:szCs w:val="24"/>
          <w:del w:id="80" w:author="Mike" w:date="2020-12-01T16:20:30Z"/>
        </w:rPr>
      </w:pPr>
      <w:del w:id="79" w:author="Mike" w:date="2020-12-01T16:20:30Z">
        <w:r>
          <w:rPr>
            <w:strike w:val="false"/>
            <w:dstrike w:val="false"/>
            <w:sz w:val="24"/>
            <w:szCs w:val="24"/>
          </w:rPr>
        </w:r>
      </w:del>
    </w:p>
    <w:p>
      <w:pPr>
        <w:pStyle w:val="Normal"/>
        <w:rPr>
          <w:strike w:val="false"/>
          <w:ins w:id="82" w:author="Mike" w:date="2020-12-01T16:20:39Z"/>
          <w:dstrike w:val="false"/>
        </w:rPr>
      </w:pPr>
      <w:ins w:id="81" w:author="Mike" w:date="2020-12-01T16:20:39Z">
        <w:r>
          <w:rPr>
            <w:strike w:val="false"/>
            <w:dstrike w:val="false"/>
          </w:rPr>
        </w:r>
      </w:ins>
    </w:p>
    <w:p>
      <w:pPr>
        <w:pStyle w:val="Normal"/>
        <w:rPr>
          <w:strike w:val="false"/>
          <w:dstrike w:val="false"/>
        </w:rPr>
      </w:pPr>
      <w:r>
        <w:rPr>
          <w:rFonts w:eastAsia="Arial Unicode MS" w:cs="Arial Unicode MS" w:ascii="Arial Unicode MS" w:hAnsi="Arial Unicode MS"/>
          <w:strike w:val="false"/>
          <w:dstrike w:val="false"/>
          <w:sz w:val="24"/>
          <w:szCs w:val="24"/>
          <w:rPrChange w:id="0" w:author="Mike" w:date="2020-12-01T10:29:10Z"/>
        </w:rPr>
        <w:t>values</w:t>
      </w:r>
      <w:r>
        <w:rPr>
          <w:rFonts w:ascii="Arial Unicode MS" w:hAnsi="Arial Unicode MS" w:cs="Arial Unicode MS" w:eastAsia="Arial Unicode MS"/>
          <w:strike w:val="false"/>
          <w:dstrike w:val="false"/>
          <w:sz w:val="24"/>
          <w:szCs w:val="24"/>
          <w:rPrChange w:id="0" w:author="Mike" w:date="2020-12-01T10:29:10Z"/>
        </w:rPr>
        <w:t>：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244"/>
        <w:gridCol w:w="2325"/>
        <w:gridCol w:w="676"/>
        <w:gridCol w:w="750"/>
        <w:gridCol w:w="4020"/>
      </w:tblGrid>
      <w:tr>
        <w:trPr/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參數名稱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說明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87" w:author="Mike" w:date="2020-12-01T17:07:31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空值</w:t>
              </w:r>
            </w:ins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r>
              <w:rPr>
                <w:strike w:val="false"/>
                <w:dstrike w:val="false"/>
                <w:sz w:val="24"/>
                <w:szCs w:val="24"/>
                <w:lang w:eastAsia="zh-TW"/>
                <w:rPrChange w:id="0" w:author="Mike" w:date="2020-12-01T10:29:10Z"/>
              </w:rPr>
              <w:t>type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範例數值</w:t>
            </w:r>
          </w:p>
        </w:tc>
      </w:tr>
      <w:tr>
        <w:trPr/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b64string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rFonts w:ascii="Arial Unicode MS" w:hAnsi="Arial Unicode MS" w:cs="Arial Unicode MS" w:eastAsia="Arial Unicode MS"/>
                <w:strike w:val="false"/>
                <w:dstrike w:val="false"/>
                <w:sz w:val="24"/>
                <w:szCs w:val="24"/>
                <w:lang w:eastAsia="zh-TW"/>
                <w:rPrChange w:id="0" w:author="Mike" w:date="2020-12-01T10:29:10Z"/>
              </w:rPr>
              <w:t>圖片的</w:t>
            </w:r>
            <w:r>
              <w:rPr>
                <w:rFonts w:eastAsia="Arial Unicode MS" w:cs="Arial Unicode MS" w:ascii="Arial Unicode MS" w:hAnsi="Arial Unicode MS"/>
                <w:strike w:val="false"/>
                <w:dstrike w:val="false"/>
                <w:sz w:val="24"/>
                <w:szCs w:val="24"/>
                <w:lang w:eastAsia="zh-TW"/>
                <w:rPrChange w:id="0" w:author="Mike" w:date="2020-12-01T10:29:10Z"/>
              </w:rPr>
              <w:t>base64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ins w:id="93" w:author="Mike" w:date="2020-12-01T17:08:02Z">
              <w:r>
                <w:rPr>
                  <w:strike w:val="false"/>
                  <w:dstrike w:val="false"/>
                  <w:sz w:val="20"/>
                  <w:lang w:eastAsia="zh-TW"/>
                </w:rPr>
                <w:t>X</w:t>
              </w:r>
            </w:ins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r>
              <w:rPr>
                <w:strike w:val="false"/>
                <w:dstrike w:val="false"/>
                <w:sz w:val="20"/>
                <w:lang w:eastAsia="zh-TW"/>
                <w:rPrChange w:id="0" w:author="Mike" w:date="2020-12-01T10:29:10Z"/>
              </w:rPr>
              <w:t>string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sz w:val="24"/>
                <w:szCs w:val="24"/>
                <w:rPrChange w:id="0" w:author="Mike" w:date="2020-12-01T10:29:10Z"/>
              </w:rPr>
              <w:t>"data:image/png;base64,iVBORw0KGgoAAAANSUhEUgAAAbUAAAD1CAIAAABY5/xSAAD//"</w:t>
            </w:r>
          </w:p>
        </w:tc>
      </w:tr>
      <w:tr>
        <w:trPr/>
        <w:tc>
          <w:tcPr>
            <w:tcW w:w="12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" w:cs="Arial"/>
                <w:strike w:val="false"/>
                <w:dstrike w:val="false"/>
                <w:color w:val="auto"/>
                <w:kern w:val="0"/>
                <w:sz w:val="22"/>
                <w:szCs w:val="22"/>
                <w:lang w:val="en-US" w:eastAsia="zh-TW" w:bidi="hi-IN"/>
              </w:rPr>
            </w:pPr>
            <w:r>
              <w:rPr>
                <w:rFonts w:eastAsia="Arial" w:cs="Arial"/>
                <w:strike w:val="false"/>
                <w:dstrike w:val="false"/>
                <w:color w:val="auto"/>
                <w:kern w:val="0"/>
                <w:sz w:val="22"/>
                <w:szCs w:val="22"/>
                <w:lang w:val="en-US" w:eastAsia="zh-TW" w:bidi="hi-IN"/>
                <w:rPrChange w:id="0" w:author="Mike" w:date="2020-12-01T10:29:10Z"/>
              </w:rPr>
              <w:t>roi</w:t>
            </w:r>
            <w:del w:id="97" w:author="Mike" w:date="2020-12-01T17:09:37Z">
              <w:r>
                <w:rPr>
                  <w:rFonts w:eastAsia="Arial" w:cs="Arial"/>
                  <w:strike w:val="false"/>
                  <w:dstrike w:val="false"/>
                  <w:color w:val="auto"/>
                  <w:kern w:val="0"/>
                  <w:sz w:val="22"/>
                  <w:szCs w:val="22"/>
                  <w:lang w:val="en-US" w:eastAsia="zh-TW" w:bidi="hi-IN"/>
                </w:rPr>
                <w:delText>_position</w:delText>
              </w:r>
            </w:del>
          </w:p>
        </w:tc>
        <w:tc>
          <w:tcPr>
            <w:tcW w:w="2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  <w:ins w:id="100" w:author="Mike" w:date="2020-12-01T11:07:01Z"/>
              </w:rPr>
            </w:pPr>
            <w:ins w:id="98" w:author="Mike" w:date="2020-12-01T11:07:01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ROI</w:t>
              </w:r>
            </w:ins>
            <w:ins w:id="99" w:author="Mike" w:date="2020-12-01T11:07:01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的頂點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ins w:id="101" w:author="Mike" w:date="2020-12-01T11:07:01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(</w:t>
              </w:r>
            </w:ins>
            <w:ins w:id="102" w:author="Mike" w:date="2020-12-01T11:07:01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順序一定要是逆時鐘的方向</w:t>
              </w:r>
            </w:ins>
            <w:ins w:id="103" w:author="Mike" w:date="2020-12-01T17:09:15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)</w:t>
              </w:r>
            </w:ins>
            <w:del w:id="104" w:author="Mike" w:date="2020-12-01T11:06:57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delText>範圍</w:delText>
              </w:r>
            </w:del>
          </w:p>
        </w:tc>
        <w:tc>
          <w:tcPr>
            <w:tcW w:w="6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ins w:id="105" w:author="Mike" w:date="2020-12-01T17:08:47Z">
              <w:r>
                <w:rPr>
                  <w:strike w:val="false"/>
                  <w:dstrike w:val="false"/>
                  <w:sz w:val="20"/>
                  <w:lang w:eastAsia="zh-TW"/>
                </w:rPr>
                <w:t>O</w:t>
              </w:r>
            </w:ins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r>
              <w:rPr>
                <w:strike w:val="false"/>
                <w:dstrike w:val="false"/>
                <w:sz w:val="20"/>
                <w:lang w:eastAsia="zh-TW"/>
                <w:rPrChange w:id="0" w:author="Mike" w:date="2020-12-01T10:29:10Z"/>
              </w:rPr>
              <w:t>list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  <w:ins w:id="109" w:author="Mike" w:date="2020-12-01T10:29:33Z"/>
              </w:rPr>
            </w:pPr>
            <w:ins w:id="107" w:author="Mike" w:date="2020-12-01T10:51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[</w:t>
              </w:r>
            </w:ins>
            <w:ins w:id="108" w:author="Mike" w:date="2020-12-01T10:29:33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[(x1,y1),(x2,y2),(x3,y3),(x4,y4)]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  <w:del w:id="113" w:author="Mike" w:date="2020-12-01T10:29:33Z"/>
              </w:rPr>
            </w:pPr>
            <w:ins w:id="110" w:author="Mike" w:date="2020-12-01T10:29:33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 xml:space="preserve">ex: </w:t>
              </w:r>
            </w:ins>
            <w:ins w:id="111" w:author="Mike" w:date="2020-12-01T15:26:47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[[200, 100], [1720, 100], [1720, 1180], [200, 1180]]</w:t>
              </w:r>
            </w:ins>
            <w:del w:id="112" w:author="Mike" w:date="2020-12-01T10:29:33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delText>[(x1,y1),(x2,y2),(x3,y3),(x4,y4)]</w:delText>
              </w:r>
            </w:del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del w:id="114" w:author="Mike" w:date="2020-12-01T10:29:33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delText>ex: [(0,4),(4,4),(7,3),(5,2)]</w:delText>
              </w:r>
            </w:del>
          </w:p>
        </w:tc>
      </w:tr>
      <w:tr>
        <w:trPr/>
        <w:tc>
          <w:tcPr>
            <w:tcW w:w="124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" w:cs="Arial"/>
                <w:strike w:val="false"/>
                <w:dstrike w:val="false"/>
                <w:color w:val="auto"/>
                <w:kern w:val="0"/>
                <w:sz w:val="22"/>
                <w:szCs w:val="22"/>
                <w:lang w:val="en-US" w:eastAsia="zh-TW" w:bidi="hi-IN"/>
              </w:rPr>
            </w:pPr>
            <w:r>
              <w:rPr>
                <w:rFonts w:eastAsia="Arial" w:cs="Arial"/>
                <w:strike w:val="false"/>
                <w:dstrike w:val="false"/>
                <w:color w:val="auto"/>
                <w:kern w:val="0"/>
                <w:sz w:val="22"/>
                <w:szCs w:val="22"/>
                <w:lang w:val="en-US" w:eastAsia="zh-TW" w:bidi="hi-IN"/>
              </w:rPr>
            </w:r>
          </w:p>
        </w:tc>
        <w:tc>
          <w:tcPr>
            <w:tcW w:w="232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r>
              <w:rPr>
                <w:strike w:val="false"/>
                <w:dstrike w:val="false"/>
                <w:sz w:val="20"/>
                <w:lang w:eastAsia="zh-TW"/>
              </w:rPr>
            </w:r>
          </w:p>
        </w:tc>
        <w:tc>
          <w:tcPr>
            <w:tcW w:w="67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r>
              <w:rPr>
                <w:strike w:val="false"/>
                <w:dstrike w:val="false"/>
                <w:sz w:val="20"/>
                <w:lang w:eastAsia="zh-TW"/>
              </w:rPr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ins w:id="115" w:author="Mike" w:date="2020-12-01T17:09:30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空值</w:t>
              </w:r>
            </w:ins>
          </w:p>
        </w:tc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ins w:id="116" w:author="Mike" w:date="2020-12-01T17:10:41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辨識範圍為整張圖片</w:t>
              </w:r>
            </w:ins>
          </w:p>
        </w:tc>
      </w:tr>
    </w:tbl>
    <w:p>
      <w:pPr>
        <w:pStyle w:val="Normal"/>
        <w:rPr>
          <w:strike w:val="false"/>
          <w:dstrike w:val="false"/>
          <w:sz w:val="24"/>
          <w:szCs w:val="24"/>
          <w:del w:id="118" w:author="Mike" w:date="2020-12-01T16:20:31Z"/>
        </w:rPr>
      </w:pPr>
      <w:del w:id="117" w:author="Mike" w:date="2020-12-01T16:20:31Z">
        <w:r>
          <w:rPr>
            <w:strike w:val="false"/>
            <w:dstrike w:val="false"/>
            <w:sz w:val="24"/>
            <w:szCs w:val="24"/>
          </w:rPr>
        </w:r>
      </w:del>
    </w:p>
    <w:p>
      <w:pPr>
        <w:pStyle w:val="Normal"/>
        <w:rPr>
          <w:strike w:val="false"/>
          <w:ins w:id="120" w:author="Mike" w:date="2020-12-01T17:11:53Z"/>
          <w:dstrike w:val="false"/>
        </w:rPr>
      </w:pPr>
      <w:ins w:id="119" w:author="Mike" w:date="2020-12-01T17:11:53Z">
        <w:r>
          <w:rPr>
            <w:strike w:val="false"/>
            <w:dstrike w:val="false"/>
          </w:rPr>
        </w:r>
      </w:ins>
      <w:r>
        <w:br w:type="page"/>
      </w:r>
    </w:p>
    <w:p>
      <w:pPr>
        <w:pStyle w:val="Normal"/>
        <w:rPr>
          <w:strike w:val="false"/>
          <w:ins w:id="122" w:author="Mike" w:date="2020-12-01T17:12:38Z"/>
          <w:dstrike w:val="false"/>
        </w:rPr>
      </w:pPr>
      <w:r>
        <w:rPr>
          <w:rFonts w:ascii="Arial Unicode MS" w:hAnsi="Arial Unicode MS" w:cs="Arial Unicode MS" w:eastAsia="Arial Unicode MS"/>
          <w:strike w:val="false"/>
          <w:dstrike w:val="false"/>
          <w:sz w:val="24"/>
          <w:szCs w:val="24"/>
          <w:rPrChange w:id="0" w:author="Mike" w:date="2020-12-01T10:29:10Z"/>
        </w:rPr>
        <w:t>回傳欄位：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2150"/>
        <w:gridCol w:w="850"/>
        <w:gridCol w:w="4597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ins w:id="123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</w:rPr>
                <w:t>參數名稱</w:t>
              </w:r>
            </w:ins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ins w:id="124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</w:rPr>
                <w:t>說明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125" w:author="Mike" w:date="2020-12-01T17:12:38Z">
              <w:r>
                <w:rPr>
                  <w:strike w:val="false"/>
                  <w:dstrike w:val="false"/>
                  <w:sz w:val="24"/>
                  <w:szCs w:val="24"/>
                  <w:lang w:eastAsia="zh-TW"/>
                </w:rPr>
                <w:t>type</w:t>
              </w:r>
            </w:ins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ins w:id="126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</w:rPr>
                <w:t>範例數值</w:t>
              </w:r>
            </w:ins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127" w:author="Mike" w:date="2020-12-01T17:12:38Z">
              <w:r>
                <w:rPr>
                  <w:strike w:val="false"/>
                  <w:dstrike w:val="false"/>
                  <w:sz w:val="24"/>
                  <w:szCs w:val="24"/>
                  <w:lang w:eastAsia="zh-TW"/>
                </w:rPr>
                <w:t>rtn</w:t>
              </w:r>
            </w:ins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ins w:id="128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</w:rPr>
                <w:t>訊息代碼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129" w:author="Mike" w:date="2020-12-01T17:12:38Z">
              <w:r>
                <w:rPr>
                  <w:strike w:val="false"/>
                  <w:dstrike w:val="false"/>
                  <w:sz w:val="24"/>
                  <w:szCs w:val="24"/>
                  <w:lang w:eastAsia="zh-TW"/>
                </w:rPr>
                <w:t>int</w:t>
              </w:r>
            </w:ins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ins w:id="133" w:author="Mike" w:date="2020-12-01T17:12:38Z"/>
              </w:rPr>
            </w:pPr>
            <w:ins w:id="130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</w:rPr>
                <w:t>正常：</w:t>
              </w:r>
            </w:ins>
            <w:ins w:id="131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20</w:t>
              </w:r>
            </w:ins>
            <w:ins w:id="132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</w:rPr>
                <w:t>0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</w:rPr>
            </w:pPr>
            <w:ins w:id="134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</w:rPr>
                <w:t>異常：</w:t>
              </w:r>
            </w:ins>
            <w:ins w:id="135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404</w:t>
              </w:r>
            </w:ins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36" w:author="Mike" w:date="2020-12-01T17:12:38Z">
              <w:r>
                <w:rPr>
                  <w:sz w:val="24"/>
                  <w:szCs w:val="24"/>
                  <w:lang w:eastAsia="zh-TW"/>
                </w:rPr>
                <w:t>b64string</w:t>
              </w:r>
            </w:ins>
          </w:p>
        </w:tc>
        <w:tc>
          <w:tcPr>
            <w:tcW w:w="21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37" w:author="Mike" w:date="2020-12-01T17:12:38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繪製好位置的圖片</w:t>
              </w:r>
            </w:ins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38" w:author="Mike" w:date="2020-12-01T17:12:38Z">
              <w:r>
                <w:rPr>
                  <w:sz w:val="24"/>
                  <w:szCs w:val="24"/>
                  <w:lang w:eastAsia="zh-TW"/>
                </w:rPr>
                <w:t>string</w:t>
              </w:r>
            </w:ins>
          </w:p>
        </w:tc>
        <w:tc>
          <w:tcPr>
            <w:tcW w:w="45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139" w:author="Mike" w:date="2020-12-01T17:12:38Z">
              <w:r>
                <w:rPr>
                  <w:sz w:val="24"/>
                  <w:szCs w:val="24"/>
                </w:rPr>
                <w:t>“</w:t>
              </w:r>
            </w:ins>
            <w:ins w:id="140" w:author="Mike" w:date="2020-12-01T17:12:38Z">
              <w:r>
                <w:rPr>
                  <w:sz w:val="24"/>
                  <w:szCs w:val="24"/>
                </w:rPr>
                <w:t>data:image/png;base64,iVBORw0KGgoAA”</w:t>
              </w:r>
            </w:ins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" w:cs="Arial"/>
                <w:strike w:val="false"/>
                <w:dstrike w:val="false"/>
                <w:color w:val="auto"/>
                <w:kern w:val="0"/>
                <w:sz w:val="22"/>
                <w:szCs w:val="22"/>
                <w:lang w:val="en-US" w:eastAsia="zh-TW" w:bidi="hi-IN"/>
              </w:rPr>
            </w:pPr>
            <w:ins w:id="141" w:author="Mike" w:date="2020-12-01T17:12:38Z">
              <w:r>
                <w:rPr>
                  <w:rFonts w:eastAsia="Arial" w:cs="Arial"/>
                  <w:strike w:val="false"/>
                  <w:dstrike w:val="false"/>
                  <w:color w:val="auto"/>
                  <w:kern w:val="0"/>
                  <w:sz w:val="22"/>
                  <w:szCs w:val="22"/>
                  <w:lang w:val="en-US" w:eastAsia="zh-TW" w:bidi="hi-IN"/>
                </w:rPr>
                <w:t>roi</w:t>
              </w:r>
            </w:ins>
          </w:p>
        </w:tc>
        <w:tc>
          <w:tcPr>
            <w:tcW w:w="21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42" w:author="Mike" w:date="2020-12-01T17:12:38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輸入的</w:t>
              </w:r>
            </w:ins>
            <w:ins w:id="143" w:author="Mike" w:date="2020-12-01T17:12:38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roi</w:t>
              </w:r>
            </w:ins>
            <w:ins w:id="144" w:author="Mike" w:date="2020-12-01T17:12:38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頂點</w:t>
              </w:r>
            </w:ins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45" w:author="Mike" w:date="2020-12-01T17:12:38Z">
              <w:r>
                <w:rPr>
                  <w:sz w:val="24"/>
                  <w:szCs w:val="24"/>
                  <w:lang w:eastAsia="zh-TW"/>
                </w:rPr>
                <w:t>list</w:t>
              </w:r>
            </w:ins>
          </w:p>
        </w:tc>
        <w:tc>
          <w:tcPr>
            <w:tcW w:w="45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lang w:eastAsia="zh-TW"/>
              </w:rPr>
            </w:pPr>
            <w:ins w:id="146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[[200, 100], [1720, 100], [1720, 1180], [200, 1180]]</w:t>
              </w:r>
            </w:ins>
          </w:p>
        </w:tc>
      </w:tr>
      <w:tr>
        <w:trPr>
          <w:trHeight w:val="577" w:hRule="atLeast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" w:cs="Arial"/>
                <w:strike w:val="false"/>
                <w:dstrike w:val="false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ins w:id="147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percentage</w:t>
              </w:r>
            </w:ins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148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麵包佔框框的比例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149" w:author="Mike" w:date="2020-12-01T17:12:38Z">
              <w:r>
                <w:rPr>
                  <w:strike w:val="false"/>
                  <w:dstrike w:val="false"/>
                  <w:sz w:val="24"/>
                  <w:szCs w:val="24"/>
                  <w:lang w:eastAsia="zh-TW"/>
                </w:rPr>
                <w:t>string</w:t>
              </w:r>
            </w:ins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sz w:val="24"/>
                <w:szCs w:val="24"/>
                <w:lang w:eastAsia="zh-TW"/>
              </w:rPr>
            </w:pPr>
            <w:ins w:id="150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“</w:t>
              </w:r>
            </w:ins>
            <w:ins w:id="151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60”</w:t>
              </w:r>
            </w:ins>
          </w:p>
        </w:tc>
      </w:tr>
      <w:tr>
        <w:trPr>
          <w:trHeight w:val="1240" w:hRule="atLeast"/>
        </w:trPr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" w:cs="Arial"/>
                <w:strike w:val="false"/>
                <w:dstrike w:val="false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hyperlink w:anchor="items">
              <w:ins w:id="152" w:author="Mike" w:date="2020-12-01T17:12:38Z">
                <w:r>
                  <w:rPr>
                    <w:rFonts w:eastAsia="Arial" w:cs="Arial"/>
                    <w:strike w:val="false"/>
                    <w:dstrike w:val="false"/>
                    <w:color w:val="auto"/>
                    <w:kern w:val="0"/>
                    <w:sz w:val="24"/>
                    <w:szCs w:val="24"/>
                    <w:lang w:val="en-US" w:eastAsia="zh-TW" w:bidi="hi-IN"/>
                  </w:rPr>
                  <w:t>items</w:t>
                </w:r>
              </w:ins>
            </w:hyperlink>
          </w:p>
        </w:tc>
        <w:tc>
          <w:tcPr>
            <w:tcW w:w="21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  <w:ins w:id="154" w:author="Mike" w:date="2020-12-01T17:12:38Z"/>
              </w:rPr>
            </w:pPr>
            <w:ins w:id="153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回傳值</w:t>
              </w:r>
            </w:ins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155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(</w:t>
              </w:r>
            </w:ins>
            <w:ins w:id="156" w:author="Mike" w:date="2020-12-01T17:12:38Z">
              <w:r>
                <w:rPr>
                  <w:rFonts w:ascii="Arial Unicode MS" w:hAnsi="Arial Unicode MS" w:cs="Arial Unicode MS" w:eastAsia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點超連結參考</w:t>
              </w:r>
            </w:ins>
            <w:ins w:id="157" w:author="Mike" w:date="2020-12-01T17:12:38Z">
              <w:r>
                <w:rPr>
                  <w:rFonts w:eastAsia="Arial Unicode MS" w:cs="Arial Unicode MS" w:ascii="Arial Unicode MS" w:hAnsi="Arial Unicode MS"/>
                  <w:strike w:val="false"/>
                  <w:dstrike w:val="false"/>
                  <w:sz w:val="24"/>
                  <w:szCs w:val="24"/>
                  <w:lang w:eastAsia="zh-TW"/>
                </w:rPr>
                <w:t>)</w:t>
              </w:r>
            </w:ins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trike w:val="false"/>
                <w:dstrike w:val="false"/>
                <w:sz w:val="24"/>
                <w:szCs w:val="24"/>
                <w:lang w:eastAsia="zh-TW"/>
              </w:rPr>
            </w:pPr>
            <w:ins w:id="158" w:author="Mike" w:date="2020-12-01T17:16:03Z">
              <w:r>
                <w:rPr>
                  <w:strike w:val="false"/>
                  <w:dstrike w:val="false"/>
                  <w:sz w:val="24"/>
                  <w:szCs w:val="24"/>
                  <w:lang w:eastAsia="zh-TW"/>
                </w:rPr>
                <w:t>list</w:t>
              </w:r>
            </w:ins>
          </w:p>
        </w:tc>
        <w:tc>
          <w:tcPr>
            <w:tcW w:w="45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/>
                <w:color w:val="111111"/>
                <w:sz w:val="22"/>
                <w:szCs w:val="22"/>
                <w:lang w:eastAsia="zh-TW"/>
              </w:rPr>
            </w:pPr>
            <w:ins w:id="159" w:author="Mike" w:date="2020-12-01T17:16:03Z">
              <w:r>
                <w:rPr>
                  <w:rFonts w:ascii="Arial Unicode MS" w:hAnsi="Arial Unicode MS"/>
                  <w:b w:val="false"/>
                  <w:i w:val="false"/>
                  <w:strike w:val="false"/>
                  <w:dstrike w:val="false"/>
                  <w:color w:val="111111"/>
                  <w:sz w:val="22"/>
                  <w:szCs w:val="22"/>
                  <w:lang w:eastAsia="zh-TW"/>
                </w:rPr>
                <w:t>{</w:t>
              </w:r>
            </w:ins>
            <w:ins w:id="160" w:author="Mike" w:date="2020-12-01T17:12:38Z">
              <w:r>
                <w:rPr>
                  <w:rFonts w:ascii="Arial Unicode MS" w:hAnsi="Arial Unicode MS"/>
                  <w:b w:val="false"/>
                  <w:i w:val="false"/>
                  <w:strike w:val="false"/>
                  <w:dstrike w:val="false"/>
                  <w:color w:val="111111"/>
                  <w:sz w:val="22"/>
                  <w:szCs w:val="22"/>
                  <w:lang w:eastAsia="zh-TW"/>
                </w:rPr>
                <w:t>"id"</w:t>
              </w:r>
            </w:ins>
            <w:ins w:id="161" w:author="Mike" w:date="2020-12-01T17:12:38Z">
              <w:r>
                <w:rPr>
                  <w:rFonts w:ascii="Arial Unicode MS" w:hAnsi="Arial Unicode MS"/>
                  <w:b w:val="false"/>
                  <w:i w:val="false"/>
                  <w:color w:val="111111"/>
                  <w:sz w:val="22"/>
                  <w:szCs w:val="22"/>
                  <w:lang w:eastAsia="zh-TW"/>
                </w:rPr>
                <w:t>: "1",</w:t>
              </w:r>
            </w:ins>
            <w:ins w:id="162" w:author="Mike" w:date="2020-12-01T17:12:38Z">
              <w:r>
                <w:rPr>
                  <w:rFonts w:ascii="Arial Unicode MS" w:hAnsi="Arial Unicode MS"/>
                  <w:color w:val="111111"/>
                  <w:sz w:val="22"/>
                  <w:szCs w:val="22"/>
                  <w:lang w:eastAsia="zh-TW"/>
                </w:rPr>
                <w:br/>
              </w:r>
            </w:ins>
            <w:ins w:id="163" w:author="Mike" w:date="2020-12-01T17:12:38Z">
              <w:r>
                <w:rPr>
                  <w:rFonts w:ascii="Arial Unicode MS" w:hAnsi="Arial Unicode MS"/>
                  <w:b w:val="false"/>
                  <w:i w:val="false"/>
                  <w:color w:val="111111"/>
                  <w:sz w:val="22"/>
                  <w:szCs w:val="22"/>
                  <w:lang w:eastAsia="zh-TW"/>
                </w:rPr>
                <w:t xml:space="preserve"> "position": [[300, 100], [500, 100], [500, 600], [300, 600]],</w:t>
              </w:r>
            </w:ins>
            <w:ins w:id="164" w:author="Mike" w:date="2020-12-01T17:12:38Z">
              <w:r>
                <w:rPr>
                  <w:rFonts w:ascii="Arial Unicode MS" w:hAnsi="Arial Unicode MS"/>
                  <w:color w:val="111111"/>
                  <w:sz w:val="22"/>
                  <w:szCs w:val="22"/>
                  <w:lang w:eastAsia="zh-TW"/>
                </w:rPr>
                <w:br/>
              </w:r>
            </w:ins>
            <w:ins w:id="165" w:author="Mike" w:date="2020-12-01T17:12:38Z">
              <w:r>
                <w:rPr>
                  <w:rFonts w:ascii="Arial Unicode MS" w:hAnsi="Arial Unicode MS"/>
                  <w:b w:val="false"/>
                  <w:i w:val="false"/>
                  <w:color w:val="111111"/>
                  <w:sz w:val="22"/>
                  <w:szCs w:val="22"/>
                  <w:lang w:eastAsia="zh-TW"/>
                </w:rPr>
                <w:t xml:space="preserve"> "confidence": "0.8",</w:t>
              </w:r>
            </w:ins>
            <w:ins w:id="166" w:author="Mike" w:date="2020-12-01T17:12:38Z">
              <w:r>
                <w:rPr>
                  <w:rFonts w:ascii="Arial Unicode MS" w:hAnsi="Arial Unicode MS"/>
                  <w:color w:val="111111"/>
                  <w:sz w:val="22"/>
                  <w:szCs w:val="22"/>
                  <w:lang w:eastAsia="zh-TW"/>
                </w:rPr>
                <w:br/>
              </w:r>
            </w:ins>
            <w:ins w:id="167" w:author="Mike" w:date="2020-12-01T17:12:38Z">
              <w:r>
                <w:rPr>
                  <w:rFonts w:ascii="Arial Unicode MS" w:hAnsi="Arial Unicode MS"/>
                  <w:b w:val="false"/>
                  <w:i w:val="false"/>
                  <w:color w:val="111111"/>
                  <w:sz w:val="22"/>
                  <w:szCs w:val="22"/>
                  <w:lang w:eastAsia="zh-TW"/>
                </w:rPr>
                <w:t xml:space="preserve"> "real_id": "1",</w:t>
              </w:r>
            </w:ins>
            <w:ins w:id="168" w:author="Mike" w:date="2020-12-01T17:12:38Z">
              <w:r>
                <w:rPr>
                  <w:rFonts w:ascii="Arial Unicode MS" w:hAnsi="Arial Unicode MS"/>
                  <w:color w:val="111111"/>
                  <w:sz w:val="22"/>
                  <w:szCs w:val="22"/>
                  <w:lang w:eastAsia="zh-TW"/>
                </w:rPr>
                <w:br/>
              </w:r>
            </w:ins>
            <w:ins w:id="169" w:author="Mike" w:date="2020-12-01T17:12:38Z">
              <w:r>
                <w:rPr>
                  <w:rFonts w:ascii="Arial Unicode MS" w:hAnsi="Arial Unicode MS"/>
                  <w:b w:val="false"/>
                  <w:i w:val="false"/>
                  <w:color w:val="111111"/>
                  <w:sz w:val="22"/>
                  <w:szCs w:val="22"/>
                  <w:lang w:eastAsia="zh-TW"/>
                </w:rPr>
                <w:t xml:space="preserve"> "name": "Taro",</w:t>
              </w:r>
            </w:ins>
            <w:ins w:id="170" w:author="Mike" w:date="2020-12-01T17:16:07Z">
              <w:r>
                <w:rPr>
                  <w:rFonts w:ascii="Arial Unicode MS" w:hAnsi="Arial Unicode MS"/>
                  <w:b w:val="false"/>
                  <w:i w:val="false"/>
                  <w:color w:val="111111"/>
                  <w:sz w:val="22"/>
                  <w:szCs w:val="22"/>
                  <w:lang w:eastAsia="zh-TW"/>
                </w:rPr>
                <w:t>}</w:t>
              </w:r>
            </w:ins>
          </w:p>
        </w:tc>
      </w:tr>
    </w:tbl>
    <w:p>
      <w:pPr>
        <w:pStyle w:val="Normal"/>
        <w:rPr>
          <w:strike w:val="false"/>
          <w:ins w:id="172" w:author="Mike" w:date="2020-12-01T17:12:38Z"/>
          <w:dstrike w:val="false"/>
        </w:rPr>
      </w:pPr>
      <w:ins w:id="171" w:author="Mike" w:date="2020-12-01T17:12:38Z">
        <w:r>
          <w:rPr>
            <w:strike w:val="false"/>
            <w:dstrike w:val="false"/>
          </w:rPr>
        </w:r>
      </w:ins>
    </w:p>
    <w:p>
      <w:pPr>
        <w:pStyle w:val="Normal"/>
        <w:rPr>
          <w:del w:id="174" w:author="Mike" w:date="2020-12-01T17:13:41Z"/>
        </w:rPr>
      </w:pPr>
      <w:del w:id="173" w:author="Mike" w:date="2020-12-01T17:13:41Z">
        <w:r>
          <w:rPr/>
        </w:r>
      </w:del>
      <w:r>
        <w:br w:type="page"/>
      </w:r>
    </w:p>
    <w:p>
      <w:pPr>
        <w:pStyle w:val="Normal"/>
        <w:rPr>
          <w:sz w:val="24"/>
          <w:szCs w:val="24"/>
        </w:rPr>
      </w:pPr>
      <w:ins w:id="175" w:author="Mike" w:date="2020-12-01T17:12:15Z"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t>i</w:t>
        </w:r>
      </w:ins>
      <w:ins w:id="176" w:author="Mike" w:date="2020-12-01T16:20:53Z">
        <w:bookmarkStart w:id="3" w:name="items"/>
        <w:r>
          <w:rPr>
            <w:rFonts w:eastAsia="Arial Unicode MS" w:cs="Arial Unicode MS" w:ascii="Arial Unicode MS" w:hAnsi="Arial Unicode MS"/>
            <w:sz w:val="24"/>
            <w:szCs w:val="24"/>
            <w:lang w:eastAsia="zh-TW"/>
          </w:rPr>
          <w:t>tems</w:t>
        </w:r>
      </w:ins>
      <w:ins w:id="177" w:author="Mike" w:date="2020-12-01T10:31:41Z">
        <w:bookmarkEnd w:id="3"/>
        <w:r>
          <w:rPr>
            <w:rFonts w:ascii="Arial Unicode MS" w:hAnsi="Arial Unicode MS" w:cs="Arial Unicode MS" w:eastAsia="Arial Unicode MS"/>
            <w:sz w:val="24"/>
            <w:szCs w:val="24"/>
          </w:rPr>
          <w:t>：</w:t>
        </w:r>
      </w:ins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7"/>
        <w:gridCol w:w="3115"/>
        <w:gridCol w:w="850"/>
        <w:gridCol w:w="3632"/>
      </w:tblGrid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178" w:author="Mike" w:date="2020-12-01T10:3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</w:rPr>
                <w:t>參數名稱</w:t>
              </w:r>
            </w:ins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179" w:author="Mike" w:date="2020-12-01T10:3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</w:rPr>
                <w:t>說明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80" w:author="Mike" w:date="2020-12-01T10:31:41Z">
              <w:r>
                <w:rPr>
                  <w:sz w:val="24"/>
                  <w:szCs w:val="24"/>
                  <w:lang w:eastAsia="zh-TW"/>
                </w:rPr>
                <w:t>type</w:t>
              </w:r>
            </w:ins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181" w:author="Mike" w:date="2020-12-01T10:3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</w:rPr>
                <w:t>範例數值</w:t>
              </w:r>
            </w:ins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82" w:author="Mike" w:date="2020-12-01T17:05:47Z">
              <w:r>
                <w:rPr>
                  <w:sz w:val="24"/>
                  <w:szCs w:val="24"/>
                  <w:lang w:eastAsia="zh-TW"/>
                </w:rPr>
                <w:t>id</w:t>
              </w:r>
            </w:ins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ins w:id="183" w:author="Mike" w:date="2020-12-01T17:05:47Z">
              <w:r>
                <w:rPr>
                  <w:rFonts w:ascii="Arial Unicode MS" w:hAnsi="Arial Unicode MS" w:cs="Arial Unicode MS" w:eastAsia="Arial Unicode MS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第幾個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/>
                <w:sz w:val="24"/>
                <w:szCs w:val="24"/>
                <w:lang w:eastAsia="zh-TW"/>
              </w:rPr>
            </w:pPr>
            <w:ins w:id="184" w:author="Mike" w:date="2020-12-01T17:05:47Z">
              <w:r>
                <w:rPr>
                  <w:rFonts w:ascii="Arial Unicode MS" w:hAnsi="Arial Unicode MS"/>
                  <w:sz w:val="24"/>
                  <w:szCs w:val="24"/>
                  <w:lang w:eastAsia="zh-TW"/>
                </w:rPr>
                <w:t>string</w:t>
              </w:r>
            </w:ins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185" w:author="Mike" w:date="2020-12-01T17:06:08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"1"</w:t>
              </w:r>
            </w:ins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86" w:author="Mike" w:date="2020-12-01T10:31:41Z">
              <w:r>
                <w:rPr>
                  <w:sz w:val="24"/>
                  <w:szCs w:val="24"/>
                  <w:lang w:eastAsia="zh-TW"/>
                </w:rPr>
                <w:t>position</w:t>
              </w:r>
            </w:ins>
          </w:p>
        </w:tc>
        <w:tc>
          <w:tcPr>
            <w:tcW w:w="3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ins w:id="187" w:author="Mike" w:date="2020-12-01T10:31:41Z">
              <w:r>
                <w:rPr>
                  <w:rFonts w:eastAsia="Arial Unicode MS" w:cs="Arial Unicode MS" w:ascii="Arial Unicode MS" w:hAnsi="Arial Unicode MS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x1,y1,w, h</w:t>
              </w:r>
            </w:ins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/>
                <w:sz w:val="24"/>
                <w:szCs w:val="24"/>
                <w:lang w:eastAsia="zh-TW"/>
              </w:rPr>
            </w:pPr>
            <w:ins w:id="188" w:author="Mike" w:date="2020-12-01T10:31:41Z">
              <w:r>
                <w:rPr>
                  <w:rFonts w:ascii="Arial Unicode MS" w:hAnsi="Arial Unicode MS"/>
                  <w:sz w:val="24"/>
                  <w:szCs w:val="24"/>
                  <w:lang w:eastAsia="zh-TW"/>
                </w:rPr>
                <w:t>list</w:t>
              </w:r>
            </w:ins>
          </w:p>
        </w:tc>
        <w:tc>
          <w:tcPr>
            <w:tcW w:w="36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/>
                <w:lang w:eastAsia="zh-TW"/>
              </w:rPr>
            </w:pPr>
            <w:ins w:id="189" w:author="Mike" w:date="2020-12-01T16:23:51Z">
              <w:r>
                <w:rPr>
                  <w:rFonts w:ascii="Arial Unicode MS" w:hAnsi="Arial Unicode MS"/>
                  <w:b w:val="false"/>
                  <w:i w:val="false"/>
                  <w:strike w:val="false"/>
                  <w:dstrike w:val="false"/>
                  <w:color w:val="1C1C1C"/>
                  <w:sz w:val="22"/>
                  <w:szCs w:val="22"/>
                  <w:lang w:eastAsia="zh-TW"/>
                </w:rPr>
                <w:t>[[300, 100], [500, 100], [500, 600], [300, 100]]</w:t>
              </w:r>
            </w:ins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90" w:author="Mike" w:date="2020-12-01T10:31:41Z">
              <w:r>
                <w:rPr>
                  <w:sz w:val="24"/>
                  <w:szCs w:val="24"/>
                  <w:lang w:eastAsia="zh-TW"/>
                </w:rPr>
                <w:t>confidence</w:t>
              </w:r>
            </w:ins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ins w:id="191" w:author="Mike" w:date="2020-12-01T10:31:41Z">
              <w:r>
                <w:rPr>
                  <w:rFonts w:ascii="Arial Unicode MS" w:hAnsi="Arial Unicode MS" w:cs="Arial Unicode MS" w:eastAsia="Arial Unicode MS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信心指數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92" w:author="Mike" w:date="2020-12-01T10:31:41Z">
              <w:r>
                <w:rPr>
                  <w:sz w:val="24"/>
                  <w:szCs w:val="24"/>
                  <w:lang w:eastAsia="zh-TW"/>
                </w:rPr>
                <w:t>string</w:t>
              </w:r>
            </w:ins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ins w:id="193" w:author="Mike" w:date="2020-12-01T10:31:41Z">
              <w:r>
                <w:rPr>
                  <w:rFonts w:eastAsia="Arial" w:cs="Arial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"0.8"</w:t>
              </w:r>
            </w:ins>
          </w:p>
        </w:tc>
      </w:tr>
      <w:tr>
        <w:trPr/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94" w:author="Mike" w:date="2020-12-01T17:06:16Z">
              <w:r>
                <w:rPr>
                  <w:sz w:val="24"/>
                  <w:szCs w:val="24"/>
                  <w:lang w:eastAsia="zh-TW"/>
                </w:rPr>
                <w:t>real_</w:t>
              </w:r>
            </w:ins>
            <w:ins w:id="195" w:author="Mike" w:date="2020-12-01T10:31:41Z">
              <w:r>
                <w:rPr>
                  <w:sz w:val="24"/>
                  <w:szCs w:val="24"/>
                  <w:lang w:eastAsia="zh-TW"/>
                </w:rPr>
                <w:t>id</w:t>
              </w:r>
            </w:ins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196" w:author="Mike" w:date="2020-12-01T10:3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 xml:space="preserve">對應 </w:t>
              </w:r>
            </w:ins>
            <w:ins w:id="197" w:author="Mike" w:date="2020-12-01T10:31:4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 xml:space="preserve">classes.txt </w:t>
              </w:r>
            </w:ins>
            <w:ins w:id="198" w:author="Mike" w:date="2020-12-01T10:31:41Z">
              <w:r>
                <w:rPr>
                  <w:rFonts w:ascii="Arial Unicode MS" w:hAnsi="Arial Unicode MS" w:cs="Arial Unicode MS" w:eastAsia="Arial Unicode MS"/>
                  <w:sz w:val="24"/>
                  <w:szCs w:val="24"/>
                  <w:lang w:eastAsia="zh-TW"/>
                </w:rPr>
                <w:t>的</w:t>
              </w:r>
            </w:ins>
            <w:ins w:id="199" w:author="Mike" w:date="2020-12-01T10:31:4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id</w:t>
              </w:r>
            </w:ins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200" w:author="Mike" w:date="2020-12-01T10:31:41Z">
              <w:r>
                <w:rPr>
                  <w:sz w:val="24"/>
                  <w:szCs w:val="24"/>
                  <w:lang w:eastAsia="zh-TW"/>
                </w:rPr>
                <w:t>string</w:t>
              </w:r>
            </w:ins>
          </w:p>
        </w:tc>
        <w:tc>
          <w:tcPr>
            <w:tcW w:w="3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ins w:id="201" w:author="Mike" w:date="2020-12-01T10:31:41Z">
              <w:r>
                <w:rPr>
                  <w:rFonts w:eastAsia="Arial Unicode MS" w:cs="Arial Unicode MS" w:ascii="Arial Unicode MS" w:hAnsi="Arial Unicode MS"/>
                  <w:sz w:val="24"/>
                  <w:szCs w:val="24"/>
                  <w:lang w:eastAsia="zh-TW"/>
                </w:rPr>
                <w:t>"1"</w:t>
              </w:r>
            </w:ins>
          </w:p>
        </w:tc>
      </w:tr>
      <w:tr>
        <w:trPr/>
        <w:tc>
          <w:tcPr>
            <w:tcW w:w="14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202" w:author="Mike" w:date="2020-12-01T10:31:41Z">
              <w:r>
                <w:rPr>
                  <w:sz w:val="24"/>
                  <w:szCs w:val="24"/>
                  <w:lang w:eastAsia="zh-TW"/>
                </w:rPr>
                <w:t>name</w:t>
              </w:r>
            </w:ins>
          </w:p>
        </w:tc>
        <w:tc>
          <w:tcPr>
            <w:tcW w:w="3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ins w:id="203" w:author="Mike" w:date="2020-12-01T10:31:41Z">
              <w:r>
                <w:rPr>
                  <w:rFonts w:eastAsia="Arial Unicode MS" w:cs="Arial Unicode MS" w:ascii="Arial Unicode MS" w:hAnsi="Arial Unicode MS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model</w:t>
              </w:r>
            </w:ins>
            <w:ins w:id="204" w:author="Mike" w:date="2020-12-01T10:31:41Z">
              <w:r>
                <w:rPr>
                  <w:rFonts w:ascii="Arial Unicode MS" w:hAnsi="Arial Unicode MS" w:cs="Arial Unicode MS" w:eastAsia="Arial Unicode MS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內的名字</w:t>
              </w:r>
            </w:ins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ins w:id="205" w:author="Mike" w:date="2020-12-01T10:31:41Z">
              <w:r>
                <w:rPr>
                  <w:sz w:val="24"/>
                  <w:szCs w:val="24"/>
                  <w:lang w:eastAsia="zh-TW"/>
                </w:rPr>
                <w:t>string</w:t>
              </w:r>
            </w:ins>
          </w:p>
        </w:tc>
        <w:tc>
          <w:tcPr>
            <w:tcW w:w="36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eastAsia="zh-TW"/>
              </w:rPr>
            </w:pPr>
            <w:ins w:id="206" w:author="Mike" w:date="2020-12-01T10:31:41Z">
              <w:r>
                <w:rPr>
                  <w:sz w:val="24"/>
                  <w:szCs w:val="24"/>
                  <w:lang w:eastAsia="zh-TW"/>
                </w:rPr>
                <w:t>"</w:t>
              </w:r>
            </w:ins>
            <w:ins w:id="207" w:author="Mike" w:date="2020-12-01T10:31:41Z">
              <w:r>
                <w:rPr>
                  <w:rFonts w:eastAsia="Arial" w:cs="Arial"/>
                  <w:color w:val="auto"/>
                  <w:kern w:val="0"/>
                  <w:sz w:val="24"/>
                  <w:szCs w:val="24"/>
                  <w:lang w:val="en-US" w:eastAsia="zh-TW" w:bidi="hi-IN"/>
                </w:rPr>
                <w:t>Taro</w:t>
              </w:r>
            </w:ins>
            <w:ins w:id="208" w:author="Mike" w:date="2020-12-01T10:31:41Z">
              <w:r>
                <w:rPr>
                  <w:sz w:val="24"/>
                  <w:szCs w:val="24"/>
                  <w:lang w:eastAsia="zh-TW"/>
                </w:rPr>
                <w:t>"</w:t>
              </w:r>
            </w:ins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  <w:r>
        <w:br w:type="page"/>
      </w:r>
    </w:p>
    <w:p>
      <w:pPr>
        <w:pStyle w:val="Normal"/>
        <w:rPr>
          <w:sz w:val="24"/>
          <w:szCs w:val="24"/>
          <w:lang w:eastAsia="zh-TW"/>
        </w:rPr>
      </w:pP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五、訊息代碼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(</w:t>
      </w:r>
      <w:r>
        <w:rPr>
          <w:rFonts w:eastAsia="Arial Unicode MS" w:cs="Arial Unicode MS" w:ascii="Arial Unicode MS" w:hAnsi="Arial Unicode MS"/>
          <w:color w:val="auto"/>
          <w:kern w:val="0"/>
          <w:sz w:val="24"/>
          <w:szCs w:val="24"/>
          <w:lang w:val="en-US" w:eastAsia="zh-TW" w:bidi="hi-IN"/>
        </w:rPr>
        <w:t>rtn</w:t>
      </w:r>
      <w:r>
        <w:rPr>
          <w:rFonts w:eastAsia="Arial Unicode MS" w:cs="Arial Unicode MS" w:ascii="Arial Unicode MS" w:hAnsi="Arial Unicode MS"/>
          <w:sz w:val="24"/>
          <w:szCs w:val="24"/>
          <w:lang w:eastAsia="zh-TW"/>
        </w:rPr>
        <w:t>)</w:t>
      </w:r>
      <w:r>
        <w:rPr>
          <w:rFonts w:ascii="Arial Unicode MS" w:hAnsi="Arial Unicode MS" w:cs="Arial Unicode MS" w:eastAsia="Arial Unicode MS"/>
          <w:sz w:val="24"/>
          <w:szCs w:val="24"/>
          <w:lang w:eastAsia="zh-TW"/>
        </w:rPr>
        <w:t>定義</w:t>
      </w:r>
    </w:p>
    <w:tbl>
      <w:tblPr>
        <w:tblStyle w:val="TableNormal"/>
        <w:tblW w:w="9015" w:type="dxa"/>
        <w:jc w:val="left"/>
        <w:tblInd w:w="90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215"/>
        <w:gridCol w:w="1245"/>
        <w:gridCol w:w="6555"/>
      </w:tblGrid>
      <w:tr>
        <w:trPr/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回應代碼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類別</w:t>
            </w:r>
          </w:p>
        </w:tc>
        <w:tc>
          <w:tcPr>
            <w:tcW w:w="6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說明</w:t>
            </w:r>
          </w:p>
        </w:tc>
      </w:tr>
      <w:tr>
        <w:trPr/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200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無錯誤發生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 xml:space="preserve">;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成功</w:t>
            </w:r>
          </w:p>
        </w:tc>
      </w:tr>
      <w:tr>
        <w:trPr/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TW"/>
              </w:rPr>
              <w:t>405</w:t>
            </w:r>
          </w:p>
        </w:tc>
        <w:tc>
          <w:tcPr>
            <w:tcW w:w="1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auto"/>
                <w:kern w:val="0"/>
                <w:sz w:val="24"/>
                <w:szCs w:val="24"/>
                <w:lang w:val="en-US" w:eastAsia="zh-TW" w:bidi="hi-IN"/>
              </w:rPr>
            </w:pP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客戶端參數錯誤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ex : base64</w:t>
            </w:r>
            <w:r>
              <w:rPr>
                <w:rFonts w:ascii="Arial Unicode MS" w:hAnsi="Arial Unicode MS" w:cs="Arial Unicode MS" w:eastAsia="Arial Unicode MS"/>
                <w:color w:val="auto"/>
                <w:kern w:val="0"/>
                <w:sz w:val="24"/>
                <w:szCs w:val="24"/>
                <w:lang w:val="en-US" w:eastAsia="zh-TW" w:bidi="hi-IN"/>
              </w:rPr>
              <w:t>的圖片中包含不只一種類別</w:t>
            </w:r>
          </w:p>
        </w:tc>
      </w:tr>
      <w:tr>
        <w:trPr/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404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應用錯誤</w:t>
            </w:r>
          </w:p>
        </w:tc>
        <w:tc>
          <w:tcPr>
            <w:tcW w:w="6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查無此資源</w:t>
            </w:r>
          </w:p>
        </w:tc>
      </w:tr>
      <w:tr>
        <w:trPr/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TW"/>
              </w:rPr>
              <w:t>500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</w:rPr>
              <w:t>應用錯誤</w:t>
            </w:r>
          </w:p>
        </w:tc>
        <w:tc>
          <w:tcPr>
            <w:tcW w:w="6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伺服器錯誤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eastAsia="zh-TW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 xml:space="preserve">ex: 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輸入格式錯誤，</w:t>
            </w:r>
            <w:r>
              <w:rPr>
                <w:rFonts w:eastAsia="Arial Unicode MS" w:cs="Arial Unicode MS" w:ascii="Arial Unicode MS" w:hAnsi="Arial Unicode MS"/>
                <w:sz w:val="24"/>
                <w:szCs w:val="24"/>
                <w:lang w:eastAsia="zh-TW"/>
              </w:rPr>
              <w:t>base64</w:t>
            </w:r>
            <w:r>
              <w:rPr>
                <w:rFonts w:ascii="Arial Unicode MS" w:hAnsi="Arial Unicode MS" w:cs="Arial Unicode MS" w:eastAsia="Arial Unicode MS"/>
                <w:sz w:val="24"/>
                <w:szCs w:val="24"/>
                <w:lang w:eastAsia="zh-TW"/>
              </w:rPr>
              <w:t>不正確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1440" w:bottom="2013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Arial">
    <w:charset w:val="88"/>
    <w:family w:val="roman"/>
    <w:pitch w:val="variable"/>
  </w:font>
  <w:font w:name="Calibri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Liberation Mono">
    <w:altName w:val="Courier New"/>
    <w:charset w:val="88"/>
    <w:family w:val="roman"/>
    <w:pitch w:val="variable"/>
  </w:font>
  <w:font w:name="Arial Unicode MS">
    <w:charset w:val="8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  <w:tab/>
      <w:tab/>
    </w:r>
    <w:r>
      <w:rPr>
        <w:b w:val="false"/>
        <w:bCs w:val="false"/>
        <w:shd w:fill="auto" w:val="clear"/>
      </w:rPr>
      <w:fldChar w:fldCharType="begin"/>
    </w:r>
    <w:r>
      <w:rPr>
        <w:b w:val="false"/>
        <w:shd w:fill="auto" w:val="clear"/>
        <w:bCs w:val="false"/>
      </w:rPr>
      <w:instrText> PAGE </w:instrText>
    </w:r>
    <w:r>
      <w:rPr>
        <w:b w:val="false"/>
        <w:shd w:fill="auto" w:val="clear"/>
        <w:bCs w:val="false"/>
      </w:rPr>
      <w:fldChar w:fldCharType="separate"/>
    </w:r>
    <w:r>
      <w:rPr>
        <w:b w:val="false"/>
        <w:shd w:fill="auto" w:val="clear"/>
        <w:bCs w:val="false"/>
      </w:rPr>
      <w:t>3</w:t>
    </w:r>
    <w:r>
      <w:rPr>
        <w:b w:val="false"/>
        <w:shd w:fill="auto" w:val="clear"/>
        <w:bCs w:val="false"/>
      </w:rPr>
      <w:fldChar w:fldCharType="end"/>
    </w:r>
  </w:p>
</w:ftr>
</file>

<file path=word/settings.xml><?xml version="1.0" encoding="utf-8"?>
<w:settings xmlns:w="http://schemas.openxmlformats.org/wordprocessingml/2006/main">
  <w:zoom w:percent="95"/>
  <w:revisionView w:insDel="0" w:formatting="0"/>
  <w:trackRevisions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新細明體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">
    <w:name w:val="Heading 1"/>
    <w:basedOn w:val="Normal"/>
    <w:uiPriority w:val="9"/>
    <w:qFormat/>
    <w:pPr>
      <w:keepNext w:val="true"/>
      <w:keepLines/>
      <w:widowControl w:val="false"/>
      <w:suppressAutoHyphens w:val="true"/>
      <w:bidi w:val="0"/>
      <w:spacing w:before="400" w:after="120"/>
      <w:jc w:val="left"/>
      <w:outlineLvl w:val="0"/>
    </w:pPr>
    <w:rPr>
      <w:rFonts w:ascii="Arial" w:hAnsi="Arial" w:eastAsia="新細明體" w:cs="Arial"/>
      <w:color w:val="auto"/>
      <w:kern w:val="0"/>
      <w:sz w:val="40"/>
      <w:szCs w:val="40"/>
      <w:lang w:val="en-US" w:eastAsia="zh-CN" w:bidi="hi-IN"/>
    </w:rPr>
  </w:style>
  <w:style w:type="paragraph" w:styleId="2">
    <w:name w:val="Heading 2"/>
    <w:basedOn w:val="Normal"/>
    <w:uiPriority w:val="9"/>
    <w:semiHidden/>
    <w:unhideWhenUsed/>
    <w:qFormat/>
    <w:pPr>
      <w:keepNext w:val="true"/>
      <w:keepLines/>
      <w:widowControl w:val="false"/>
      <w:suppressAutoHyphens w:val="true"/>
      <w:bidi w:val="0"/>
      <w:spacing w:before="360" w:after="120"/>
      <w:jc w:val="left"/>
      <w:outlineLvl w:val="1"/>
    </w:pPr>
    <w:rPr>
      <w:rFonts w:ascii="Arial" w:hAnsi="Arial" w:eastAsia="新細明體" w:cs="Arial"/>
      <w:color w:val="auto"/>
      <w:kern w:val="0"/>
      <w:sz w:val="32"/>
      <w:szCs w:val="32"/>
      <w:lang w:val="en-US" w:eastAsia="zh-CN" w:bidi="hi-IN"/>
    </w:rPr>
  </w:style>
  <w:style w:type="paragraph" w:styleId="3">
    <w:name w:val="Heading 3"/>
    <w:basedOn w:val="Normal"/>
    <w:uiPriority w:val="9"/>
    <w:semiHidden/>
    <w:unhideWhenUsed/>
    <w:qFormat/>
    <w:pPr>
      <w:keepNext w:val="true"/>
      <w:keepLines/>
      <w:widowControl w:val="false"/>
      <w:suppressAutoHyphens w:val="true"/>
      <w:bidi w:val="0"/>
      <w:spacing w:before="320" w:after="80"/>
      <w:jc w:val="left"/>
      <w:outlineLvl w:val="2"/>
    </w:pPr>
    <w:rPr>
      <w:rFonts w:ascii="Arial" w:hAnsi="Arial" w:eastAsia="新細明體" w:cs="Arial"/>
      <w:color w:val="434343"/>
      <w:kern w:val="0"/>
      <w:sz w:val="28"/>
      <w:szCs w:val="28"/>
      <w:lang w:val="en-US" w:eastAsia="zh-CN" w:bidi="hi-IN"/>
    </w:rPr>
  </w:style>
  <w:style w:type="paragraph" w:styleId="4">
    <w:name w:val="Heading 4"/>
    <w:basedOn w:val="Normal"/>
    <w:uiPriority w:val="9"/>
    <w:semiHidden/>
    <w:unhideWhenUsed/>
    <w:qFormat/>
    <w:pPr>
      <w:keepNext w:val="true"/>
      <w:keepLines/>
      <w:widowControl w:val="false"/>
      <w:suppressAutoHyphens w:val="true"/>
      <w:bidi w:val="0"/>
      <w:spacing w:before="280" w:after="80"/>
      <w:jc w:val="left"/>
      <w:outlineLvl w:val="3"/>
    </w:pPr>
    <w:rPr>
      <w:rFonts w:ascii="Arial" w:hAnsi="Arial" w:eastAsia="新細明體" w:cs="Arial"/>
      <w:color w:val="666666"/>
      <w:kern w:val="0"/>
      <w:sz w:val="24"/>
      <w:szCs w:val="24"/>
      <w:lang w:val="en-US" w:eastAsia="zh-CN" w:bidi="hi-IN"/>
    </w:rPr>
  </w:style>
  <w:style w:type="paragraph" w:styleId="5">
    <w:name w:val="Heading 5"/>
    <w:basedOn w:val="Normal"/>
    <w:uiPriority w:val="9"/>
    <w:semiHidden/>
    <w:unhideWhenUsed/>
    <w:qFormat/>
    <w:pPr>
      <w:keepNext w:val="true"/>
      <w:keepLines/>
      <w:widowControl w:val="false"/>
      <w:suppressAutoHyphens w:val="true"/>
      <w:bidi w:val="0"/>
      <w:spacing w:before="240" w:after="80"/>
      <w:jc w:val="left"/>
      <w:outlineLvl w:val="4"/>
    </w:pPr>
    <w:rPr>
      <w:rFonts w:ascii="Arial" w:hAnsi="Arial" w:eastAsia="新細明體" w:cs="Arial"/>
      <w:color w:val="666666"/>
      <w:kern w:val="0"/>
      <w:sz w:val="22"/>
      <w:szCs w:val="22"/>
      <w:lang w:val="en-US" w:eastAsia="zh-CN" w:bidi="hi-IN"/>
    </w:rPr>
  </w:style>
  <w:style w:type="paragraph" w:styleId="6">
    <w:name w:val="Heading 6"/>
    <w:basedOn w:val="Normal"/>
    <w:uiPriority w:val="9"/>
    <w:semiHidden/>
    <w:unhideWhenUsed/>
    <w:qFormat/>
    <w:pPr>
      <w:keepNext w:val="true"/>
      <w:keepLines/>
      <w:widowControl w:val="false"/>
      <w:suppressAutoHyphens w:val="true"/>
      <w:bidi w:val="0"/>
      <w:spacing w:before="240" w:after="80"/>
      <w:jc w:val="left"/>
      <w:outlineLvl w:val="5"/>
    </w:pPr>
    <w:rPr>
      <w:rFonts w:ascii="Arial" w:hAnsi="Arial" w:eastAsia="新細明體" w:cs="Arial"/>
      <w:i/>
      <w:color w:val="666666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註解方塊文字 字元"/>
    <w:basedOn w:val="DefaultParagraphFont"/>
    <w:link w:val="a8"/>
    <w:uiPriority w:val="99"/>
    <w:semiHidden/>
    <w:qFormat/>
    <w:rsid w:val="00d378a3"/>
    <w:rPr>
      <w:rFonts w:ascii="Calibri" w:hAnsi="Calibri" w:eastAsia="細明體" w:cs="Mangal" w:asciiTheme="majorHAnsi" w:eastAsiaTheme="majorEastAsia" w:hAnsiTheme="majorHAnsi"/>
      <w:sz w:val="18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0f96"/>
    <w:rPr>
      <w:sz w:val="18"/>
      <w:szCs w:val="18"/>
    </w:rPr>
  </w:style>
  <w:style w:type="character" w:styleId="Style9" w:customStyle="1">
    <w:name w:val="註解文字 字元"/>
    <w:basedOn w:val="DefaultParagraphFont"/>
    <w:link w:val="ab"/>
    <w:uiPriority w:val="99"/>
    <w:semiHidden/>
    <w:qFormat/>
    <w:rsid w:val="00630f96"/>
    <w:rPr>
      <w:rFonts w:eastAsia="Arial" w:cs="Mangal"/>
      <w:szCs w:val="20"/>
    </w:rPr>
  </w:style>
  <w:style w:type="character" w:styleId="Style10" w:customStyle="1">
    <w:name w:val="註解主旨 字元"/>
    <w:basedOn w:val="Style9"/>
    <w:link w:val="ad"/>
    <w:uiPriority w:val="99"/>
    <w:semiHidden/>
    <w:qFormat/>
    <w:rsid w:val="00630f96"/>
    <w:rPr>
      <w:rFonts w:eastAsia="Arial" w:cs="Mangal"/>
      <w:b/>
      <w:bCs/>
      <w:szCs w:val="20"/>
    </w:rPr>
  </w:style>
  <w:style w:type="character" w:styleId="Style11">
    <w:name w:val="網際網路連結"/>
    <w:rPr>
      <w:color w:val="000080"/>
      <w:u w:val="single"/>
      <w:lang w:val="zxx" w:eastAsia="zxx" w:bidi="zxx"/>
    </w:rPr>
  </w:style>
  <w:style w:type="character" w:styleId="Style12">
    <w:name w:val="訪問過的網際網路連結"/>
    <w:rPr>
      <w:color w:val="800000"/>
      <w:u w:val="single"/>
      <w:lang w:val="zxx" w:eastAsia="zxx" w:bidi="zxx"/>
    </w:rPr>
  </w:style>
  <w:style w:type="paragraph" w:styleId="Style13" w:customStyle="1">
    <w:name w:val="標題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索引"/>
    <w:basedOn w:val="Normal"/>
    <w:qFormat/>
    <w:pPr>
      <w:suppressLineNumbers/>
    </w:pPr>
    <w:rPr>
      <w:rFonts w:cs="Lohit Devanagari"/>
    </w:rPr>
  </w:style>
  <w:style w:type="paragraph" w:styleId="Style18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tyle19">
    <w:name w:val="Title"/>
    <w:basedOn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20">
    <w:name w:val="Subtitle"/>
    <w:basedOn w:val="LO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21" w:customStyle="1">
    <w:name w:val="表格內容"/>
    <w:basedOn w:val="Normal"/>
    <w:qFormat/>
    <w:pPr>
      <w:suppressLineNumbers/>
    </w:pPr>
    <w:rPr/>
  </w:style>
  <w:style w:type="paragraph" w:styleId="Style22" w:customStyle="1">
    <w:name w:val="表格標題"/>
    <w:basedOn w:val="Style21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d378a3"/>
    <w:pPr>
      <w:spacing w:lineRule="auto" w:line="240"/>
    </w:pPr>
    <w:rPr>
      <w:rFonts w:ascii="Calibri" w:hAnsi="Calibri" w:eastAsia="細明體" w:cs="Mangal" w:asciiTheme="majorHAnsi" w:eastAsiaTheme="majorEastAsia" w:hAnsiTheme="majorHAnsi"/>
      <w:sz w:val="18"/>
      <w:szCs w:val="16"/>
    </w:rPr>
  </w:style>
  <w:style w:type="paragraph" w:styleId="Annotationtext">
    <w:name w:val="annotation text"/>
    <w:basedOn w:val="Normal"/>
    <w:link w:val="ac"/>
    <w:uiPriority w:val="99"/>
    <w:semiHidden/>
    <w:unhideWhenUsed/>
    <w:qFormat/>
    <w:rsid w:val="00630f96"/>
    <w:pPr/>
    <w:rPr>
      <w:rFonts w:cs="Mangal"/>
      <w:szCs w:val="20"/>
    </w:rPr>
  </w:style>
  <w:style w:type="paragraph" w:styleId="Annotationsubject">
    <w:name w:val="annotation subject"/>
    <w:basedOn w:val="Annotationtext"/>
    <w:link w:val="ae"/>
    <w:uiPriority w:val="99"/>
    <w:semiHidden/>
    <w:unhideWhenUsed/>
    <w:qFormat/>
    <w:rsid w:val="00630f96"/>
    <w:pPr/>
    <w:rPr>
      <w:b/>
      <w:bCs/>
    </w:rPr>
  </w:style>
  <w:style w:type="paragraph" w:styleId="Style23">
    <w:name w:val="頁首與頁尾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24">
    <w:name w:val="页眉与页脚"/>
    <w:basedOn w:val="Normal"/>
    <w:qFormat/>
    <w:pPr/>
    <w:rPr/>
  </w:style>
  <w:style w:type="paragraph" w:styleId="Style25">
    <w:name w:val="Footer"/>
    <w:basedOn w:val="Style23"/>
    <w:pPr>
      <w:suppressLineNumbers/>
    </w:pPr>
    <w:rPr/>
  </w:style>
  <w:style w:type="paragraph" w:styleId="Style26">
    <w:name w:val="已先格式設定文字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2794</TotalTime>
  <Application>LibreOffice/7.0.3.1$Windows_X86_64 LibreOffice_project/d7547858d014d4cf69878db179d326fc3483e082</Application>
  <Pages>10</Pages>
  <Words>1265</Words>
  <Characters>3416</Characters>
  <CharactersWithSpaces>3522</CharactersWithSpaces>
  <Paragraphs>403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2020-09-24T00:32:00Z</dcterms:created>
  <dc:creator/>
  <dc:description/>
  <dc:language>en-US</dc:language>
  <cp:lastModifiedBy>Mike</cp:lastModifiedBy>
  <dcterms:modified xsi:type="dcterms:W3CDTF">2020-12-01T17:23:16Z</dcterms:modified>
  <cp:revision>333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