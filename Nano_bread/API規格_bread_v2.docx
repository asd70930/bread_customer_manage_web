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del w:id="0" w:author="Mike" w:date="2020-12-01T17:21:00Z">
        <w:r>
          <w:rPr>
            <w:sz w:val="72"/>
            <w:szCs w:val="72"/>
          </w:rPr>
          <w:delText xml:space="preserve">Jetson nano - </w:delText>
        </w:r>
      </w:del>
      <w:r>
        <w:rPr>
          <w:sz w:val="72"/>
          <w:szCs w:val="72"/>
        </w:rPr>
        <w:t>Bread</w:t>
      </w:r>
    </w:p>
    <w:p>
      <w:pPr>
        <w:pStyle w:val="Normal"/>
        <w:spacing w:lineRule="auto" w:line="240" w:before="240" w:after="0"/>
        <w:jc w:val="center"/>
        <w:rPr>
          <w:rFonts w:ascii="Arial Unicode MS" w:hAnsi="Arial Unicode MS" w:eastAsia="Arial Unicode MS" w:cs="Arial Unicode MS"/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  <w:t>API</w:t>
      </w:r>
      <w:r>
        <w:rPr>
          <w:rFonts w:ascii="Arial Unicode MS" w:hAnsi="Arial Unicode MS" w:cs="Arial Unicode MS" w:eastAsia="Arial Unicode MS"/>
          <w:sz w:val="72"/>
          <w:szCs w:val="72"/>
        </w:rPr>
        <w:t>規格</w:t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>
          <w:rFonts w:ascii="Arial Unicode MS" w:hAnsi="Arial Unicode MS" w:cs="Arial Unicode MS" w:eastAsia="Arial Unicode MS"/>
          <w:sz w:val="40"/>
          <w:szCs w:val="40"/>
        </w:rPr>
        <w:t>版本：</w:t>
      </w:r>
      <w:ins w:id="1" w:author="Mike" w:date="2020-12-21T15:41:00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2</w:t>
        </w:r>
      </w:ins>
      <w:ins w:id="2" w:author="Mike" w:date="2020-12-21T16:04:00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.</w:t>
        </w:r>
      </w:ins>
      <w:ins w:id="3" w:author="Mike" w:date="2020-12-22T17:19:56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0</w:t>
        </w:r>
      </w:ins>
      <w:del w:id="4" w:author="Mike" w:date="2020-12-21T15:41:00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delText>1.</w:delText>
        </w:r>
      </w:del>
      <w:del w:id="5" w:author="Mike" w:date="2020-12-01T10:21:00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delText>0</w:delText>
        </w:r>
      </w:del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易鏈科技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修訂表：</w:t>
      </w:r>
    </w:p>
    <w:tbl>
      <w:tblPr>
        <w:tblStyle w:val="TableNormal"/>
        <w:tblW w:w="9030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5"/>
        <w:gridCol w:w="1318"/>
        <w:gridCol w:w="1246"/>
        <w:gridCol w:w="5520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版本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日期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修改者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修改摘要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</w:rPr>
              <w:t>V1.0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lang w:val="en-US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</w:rPr>
              <w:t>202011</w:t>
            </w: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26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zh-CN" w:bidi="hi-IN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CN" w:bidi="hi-IN"/>
              </w:rPr>
              <w:t>Mike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初版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" w:author="Mike" w:date="2020-12-01T10:2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V1.1</w:t>
              </w:r>
            </w:ins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7" w:author="Mike" w:date="2020-12-01T10:2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20201201</w:t>
              </w:r>
            </w:ins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8" w:author="Mike" w:date="2020-12-01T10:2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Mike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  <w:ins w:id="17" w:author="Mike" w:date="2020-12-01T10:25:00Z"/>
              </w:rPr>
            </w:pPr>
            <w:ins w:id="9" w:author="Mike" w:date="2020-12-01T10:2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1. </w:t>
              </w:r>
            </w:ins>
            <w:ins w:id="10" w:author="Mike" w:date="2020-12-01T10:2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修改第五個功能</w:t>
              </w:r>
            </w:ins>
            <w:ins w:id="11" w:author="Mike" w:date="2020-12-01T10:2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: </w:t>
              </w:r>
            </w:ins>
            <w:ins w:id="12" w:author="Mike" w:date="2020-12-01T10:2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面積占比的資料欄位，本來預計是整張圖片作呈現，後來確認是每一個</w:t>
              </w:r>
            </w:ins>
            <w:ins w:id="13" w:author="Mike" w:date="2020-12-01T10:2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  <w:ins w:id="14" w:author="Jia Tsau" w:date="2020-12-22T15:4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(region of interest)</w:t>
              </w:r>
            </w:ins>
            <w:ins w:id="15" w:author="Mike" w:date="2020-12-01T10:2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框框各自獨立，所以</w:t>
              </w:r>
            </w:ins>
            <w:ins w:id="16" w:author="Mike" w:date="2020-12-01T16:2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全部重新定義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" w:author="Mike" w:date="2020-12-01T10:2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2. </w:t>
              </w:r>
            </w:ins>
            <w:ins w:id="19" w:author="Mike" w:date="2020-12-01T10:2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刪除第四個功能，信心指數的</w:t>
              </w:r>
            </w:ins>
            <w:ins w:id="20" w:author="Mike" w:date="2020-12-01T10:2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thresh</w:t>
              </w:r>
            </w:ins>
            <w:ins w:id="21" w:author="Mike" w:date="2020-12-01T10:2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參數帶入，</w:t>
              </w:r>
            </w:ins>
            <w:ins w:id="22" w:author="Mike" w:date="2020-12-01T10:2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以後有需要再開啟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3" w:author="Mike" w:date="2020-12-21T15:4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V2</w:t>
              </w:r>
            </w:ins>
            <w:ins w:id="24" w:author="Mike" w:date="2020-12-21T16:04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.0</w:t>
              </w:r>
            </w:ins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5" w:author="Mike" w:date="2020-12-21T15:4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2020122</w:t>
              </w:r>
            </w:ins>
            <w:ins w:id="26" w:author="Mike" w:date="2020-12-22T11:4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</w:t>
              </w:r>
            </w:ins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28" w:author="Mike" w:date="2020-12-22T17:19:49Z"/>
              </w:rPr>
            </w:pPr>
            <w:ins w:id="27" w:author="Mike" w:date="2020-12-21T15:4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Mike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29" w:author="Mike" w:date="2020-12-22T17:19:4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Jia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37" w:author="Mike" w:date="2020-12-21T15:43:00Z"/>
              </w:rPr>
            </w:pPr>
            <w:ins w:id="30" w:author="Mike" w:date="2020-12-21T15:4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1. </w:t>
              </w:r>
            </w:ins>
            <w:ins w:id="31" w:author="Mike" w:date="2020-12-21T15:4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刪除用不到的功能</w:t>
              </w:r>
            </w:ins>
            <w:ins w:id="32" w:author="Mike" w:date="2020-12-21T15:4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(category</w:t>
              </w:r>
            </w:ins>
            <w:ins w:id="33" w:author="Mike" w:date="2020-12-21T15:4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、</w:t>
              </w:r>
            </w:ins>
            <w:ins w:id="34" w:author="Mike" w:date="2020-12-21T15:4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quantity</w:t>
              </w:r>
            </w:ins>
            <w:ins w:id="35" w:author="Mike" w:date="2020-12-21T15:4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、</w:t>
              </w:r>
            </w:ins>
            <w:ins w:id="36" w:author="Mike" w:date="2020-12-21T15:4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position)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44" w:author="Mike" w:date="2020-12-21T15:44:00Z"/>
              </w:rPr>
            </w:pPr>
            <w:ins w:id="38" w:author="Mike" w:date="2020-12-21T15:4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2. </w:t>
              </w:r>
            </w:ins>
            <w:ins w:id="39" w:author="Mike" w:date="2020-12-21T15:44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url </w:t>
              </w:r>
            </w:ins>
            <w:ins w:id="40" w:author="Mike" w:date="2020-12-21T15:44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</w:t>
              </w:r>
            </w:ins>
            <w:ins w:id="41" w:author="Mike" w:date="2020-12-21T15:44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v1 </w:t>
              </w:r>
            </w:ins>
            <w:ins w:id="42" w:author="Mike" w:date="2020-12-21T15:44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改成 </w:t>
              </w:r>
            </w:ins>
            <w:ins w:id="43" w:author="Mike" w:date="2020-12-21T15:44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v2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52" w:author="Mike" w:date="2020-12-21T18:13:00Z"/>
              </w:rPr>
            </w:pPr>
            <w:ins w:id="45" w:author="Mike" w:date="2020-12-21T15:44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3. </w:t>
              </w:r>
            </w:ins>
            <w:ins w:id="46" w:author="Mike" w:date="2020-12-21T15:4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所有的</w:t>
              </w:r>
            </w:ins>
            <w:ins w:id="47" w:author="Mike" w:date="2020-12-21T15:4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json</w:t>
              </w:r>
            </w:ins>
            <w:ins w:id="48" w:author="Mike" w:date="2020-12-21T15:4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格式屏除 </w:t>
              </w:r>
            </w:ins>
            <w:ins w:id="49" w:author="Mike" w:date="2020-12-21T15:4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  <w:ins w:id="50" w:author="Mike" w:date="2020-12-21T15:4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，全面改成 </w:t>
              </w:r>
            </w:ins>
            <w:ins w:id="51" w:author="Mike" w:date="2020-12-21T15:4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dictionary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56" w:author="Mike" w:date="2020-12-21T18:13:00Z"/>
              </w:rPr>
            </w:pPr>
            <w:ins w:id="53" w:author="Mike" w:date="2020-12-21T18:1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4</w:t>
              </w:r>
            </w:ins>
            <w:ins w:id="54" w:author="Mike" w:date="2020-12-21T16:38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. </w:t>
              </w:r>
            </w:ins>
            <w:ins w:id="55" w:author="Mike" w:date="2020-12-21T16:38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刪除回傳圖片以增加效能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61" w:author="Mike" w:date="2020-12-22T16:52:11Z"/>
              </w:rPr>
            </w:pPr>
            <w:ins w:id="57" w:author="Mike" w:date="2020-12-21T18:1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5. </w:t>
              </w:r>
            </w:ins>
            <w:ins w:id="58" w:author="Mike" w:date="2020-12-21T18:1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新增 </w:t>
              </w:r>
            </w:ins>
            <w:ins w:id="59" w:author="Mike" w:date="2020-12-21T18:1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nine</w:t>
              </w:r>
            </w:ins>
            <w:ins w:id="60" w:author="Mike" w:date="2020-12-21T18:1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的功能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65" w:author="Mike" w:date="2020-12-22T17:16:36Z"/>
              </w:rPr>
            </w:pPr>
            <w:ins w:id="62" w:author="Mike" w:date="2020-12-22T16:52:11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6. </w:t>
              </w:r>
            </w:ins>
            <w:ins w:id="63" w:author="Mike" w:date="2020-12-22T16:52:11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去除傳入參數 </w:t>
              </w:r>
            </w:ins>
            <w:ins w:id="64" w:author="Mike" w:date="2020-12-22T16:52:11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companyName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ins w:id="70" w:author="Mike" w:date="2020-12-22T17:36:08Z"/>
              </w:rPr>
            </w:pPr>
            <w:ins w:id="66" w:author="Mike" w:date="2020-12-22T17:16:36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7. </w:t>
              </w:r>
            </w:ins>
            <w:ins w:id="67" w:author="Mike" w:date="2020-12-22T17:16:36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修改</w:t>
              </w:r>
            </w:ins>
            <w:ins w:id="68" w:author="Mike" w:date="2020-12-22T17:17:18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類別一 </w:t>
              </w:r>
            </w:ins>
            <w:ins w:id="69" w:author="Mike" w:date="2020-12-22T17:17:18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url (confidence → basic)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71" w:author="Mike" w:date="2020-12-22T17:36:08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8. </w:t>
              </w:r>
            </w:ins>
            <w:ins w:id="72" w:author="Mike" w:date="2020-12-22T17:36:08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統一輸入 </w:t>
              </w:r>
            </w:ins>
            <w:ins w:id="73" w:author="Mike" w:date="2020-12-22T17:36:08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values</w:t>
              </w:r>
            </w:ins>
            <w:ins w:id="74" w:author="Mike" w:date="2020-12-22T17:36:08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，輸出 </w:t>
              </w:r>
            </w:ins>
            <w:ins w:id="75" w:author="Mike" w:date="2020-12-22T17:36:08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items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76" w:author="Mike" w:date="2020-12-23T10:54:51Z">
              <w:r>
                <w:rPr>
                  <w:sz w:val="24"/>
                  <w:szCs w:val="24"/>
                  <w:lang w:eastAsia="zh-TW"/>
                </w:rPr>
                <w:t>20201223</w:t>
              </w:r>
            </w:ins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ins w:id="77" w:author="Mike" w:date="2020-12-23T10:54:5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M</w:t>
              </w:r>
            </w:ins>
            <w:ins w:id="78" w:author="Mike" w:date="2020-12-23T10:54:5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ike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79" w:author="Mike" w:date="2020-12-23T10:55:0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1. </w:t>
              </w:r>
            </w:ins>
            <w:ins w:id="80" w:author="Mike" w:date="2020-12-23T10:55:0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新增輸入參數，圖片長寬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一、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硬體設備</w:t>
      </w:r>
    </w:p>
    <w:p>
      <w:pPr>
        <w:pStyle w:val="Normal"/>
        <w:rPr/>
      </w:pPr>
      <w:r>
        <w:rPr>
          <w:sz w:val="24"/>
          <w:szCs w:val="24"/>
        </w:rPr>
        <w:t>1. Jetson nano 4.4.1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2. cuda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3. cudnn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yolov4 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二、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存取方式說明</w:t>
      </w:r>
    </w:p>
    <w:p>
      <w:pPr>
        <w:pStyle w:val="Normal"/>
        <w:rPr>
          <w:del w:id="81" w:author="Mike" w:date="2020-12-21T16:05:00Z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皆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POST </w:t>
      </w:r>
      <w:r>
        <w:rPr>
          <w:rFonts w:ascii="Arial Unicode MS" w:hAnsi="Arial Unicode MS" w:cs="Arial Unicode MS" w:eastAsia="Arial Unicode MS"/>
          <w:sz w:val="24"/>
          <w:szCs w:val="24"/>
        </w:rPr>
        <w:t>方式，格式</w:t>
      </w:r>
      <w:r>
        <w:rPr>
          <w:rFonts w:eastAsia="Arial Unicode MS" w:cs="Arial Unicode MS" w:ascii="Arial Unicode MS" w:hAnsi="Arial Unicode MS"/>
          <w:sz w:val="24"/>
          <w:szCs w:val="24"/>
        </w:rPr>
        <w:t>JSON</w:t>
      </w:r>
    </w:p>
    <w:p>
      <w:pPr>
        <w:pStyle w:val="Normal"/>
        <w:rPr>
          <w:lang w:eastAsia="zh-TW"/>
        </w:rPr>
      </w:pPr>
      <w:del w:id="82" w:author="Mike" w:date="2020-12-21T16:0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 xml:space="preserve">2. </w:delText>
        </w:r>
      </w:del>
      <w:del w:id="83" w:author="Mike" w:date="2020-12-21T16:05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用</w:delText>
        </w:r>
      </w:del>
      <w:del w:id="84" w:author="Mike" w:date="2020-12-21T16:0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RSA</w:delText>
        </w:r>
      </w:del>
      <w:del w:id="85" w:author="Mike" w:date="2020-12-21T16:05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的方式進行加密</w:delText>
        </w:r>
      </w:del>
    </w:p>
    <w:p>
      <w:pPr>
        <w:pStyle w:val="Normal"/>
        <w:rPr/>
      </w:pPr>
      <w:del w:id="86" w:author="Mike" w:date="2020-12-21T16:0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3</w:delText>
        </w:r>
      </w:del>
      <w:ins w:id="87" w:author="Mike" w:date="2020-12-21T16:0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2</w:t>
        </w:r>
      </w:ins>
      <w:r>
        <w:rPr>
          <w:rFonts w:eastAsia="Arial Unicode MS" w:cs="Arial Unicode MS" w:ascii="Arial Unicode MS" w:hAnsi="Arial Unicode MS"/>
          <w:sz w:val="24"/>
          <w:szCs w:val="24"/>
        </w:rPr>
        <w:t xml:space="preserve">. </w:t>
      </w:r>
      <w:bookmarkStart w:id="0" w:name="_Hlk51835944"/>
      <w:r>
        <w:rPr>
          <w:rFonts w:eastAsia="Arial Unicode MS" w:cs="Arial Unicode MS" w:ascii="Arial Unicode MS" w:hAnsi="Arial Unicode MS"/>
          <w:sz w:val="24"/>
          <w:szCs w:val="24"/>
        </w:rPr>
        <w:t>URL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  <w:r>
        <w:rPr>
          <w:rFonts w:eastAsia="Arial Unicode MS" w:cs="Arial Unicode MS" w:ascii="Arial Unicode MS" w:hAnsi="Arial Unicode MS"/>
          <w:sz w:val="24"/>
          <w:szCs w:val="24"/>
        </w:rPr>
        <w:t>http://192.168.101.201:5000/&lt;API Method&gt;</w:t>
      </w:r>
      <w:bookmarkEnd w:id="0"/>
    </w:p>
    <w:p>
      <w:pPr>
        <w:pStyle w:val="Normal"/>
        <w:rPr/>
      </w:pPr>
      <w:ins w:id="88" w:author="Mike" w:date="2020-12-21T16:0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3</w:t>
        </w:r>
      </w:ins>
      <w:del w:id="89" w:author="Mike" w:date="2020-12-21T16:05:00Z">
        <w:r>
          <w:rPr>
            <w:rFonts w:eastAsia="Arial Unicode MS" w:cs="Arial Unicode MS" w:ascii="Arial Unicode MS" w:hAnsi="Arial Unicode MS"/>
            <w:sz w:val="24"/>
            <w:szCs w:val="24"/>
          </w:rPr>
          <w:delText>4</w:delText>
        </w:r>
      </w:del>
      <w:r>
        <w:rPr>
          <w:rFonts w:eastAsia="Arial Unicode MS" w:cs="Arial Unicode MS" w:ascii="Arial Unicode MS" w:hAnsi="Arial Unicode MS"/>
          <w:sz w:val="24"/>
          <w:szCs w:val="24"/>
        </w:rPr>
        <w:t xml:space="preserve">. </w:t>
      </w:r>
      <w:bookmarkStart w:id="1" w:name="_Hlk51835986"/>
      <w:r>
        <w:rPr>
          <w:rFonts w:eastAsia="Arial Unicode MS" w:cs="Arial Unicode MS" w:ascii="Arial Unicode MS" w:hAnsi="Arial Unicode MS"/>
          <w:sz w:val="24"/>
          <w:szCs w:val="24"/>
        </w:rPr>
        <w:t>API Method</w:t>
      </w:r>
      <w:r>
        <w:rPr>
          <w:rFonts w:ascii="Arial Unicode MS" w:hAnsi="Arial Unicode MS" w:cs="Arial Unicode MS" w:eastAsia="Arial Unicode MS"/>
          <w:sz w:val="24"/>
          <w:szCs w:val="24"/>
        </w:rPr>
        <w:t>規則：</w:t>
      </w:r>
      <w:r>
        <w:rPr>
          <w:rFonts w:eastAsia="Arial Unicode MS" w:cs="Arial Unicode MS" w:ascii="Arial Unicode MS" w:hAnsi="Arial Unicode MS"/>
          <w:sz w:val="24"/>
          <w:szCs w:val="24"/>
        </w:rPr>
        <w:t>/bread/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query/</w:t>
      </w:r>
      <w:r>
        <w:rPr>
          <w:rFonts w:eastAsia="Arial Unicode MS" w:cs="Arial Unicode MS" w:ascii="Arial Unicode MS" w:hAnsi="Arial Unicode MS"/>
          <w:sz w:val="24"/>
          <w:szCs w:val="24"/>
        </w:rPr>
        <w:t>&lt;function&gt;/&lt;</w:t>
      </w:r>
      <w:r>
        <w:rPr>
          <w:rFonts w:ascii="Arial Unicode MS" w:hAnsi="Arial Unicode MS" w:cs="Arial Unicode MS" w:eastAsia="Arial Unicode MS"/>
          <w:sz w:val="24"/>
          <w:szCs w:val="24"/>
        </w:rPr>
        <w:t>版本</w:t>
      </w:r>
      <w:r>
        <w:rPr>
          <w:rFonts w:eastAsia="Arial Unicode MS" w:cs="Arial Unicode MS" w:ascii="Arial Unicode MS" w:hAnsi="Arial Unicode MS"/>
          <w:sz w:val="24"/>
          <w:szCs w:val="24"/>
        </w:rPr>
        <w:t>&gt;</w:t>
      </w:r>
      <w:bookmarkEnd w:id="1"/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!!!!! To be continue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1. API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列表中的</w:t>
      </w: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的更改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2. JWT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的應用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三、</w:t>
      </w:r>
      <w:r>
        <w:rPr>
          <w:rFonts w:eastAsia="Arial Unicode MS" w:cs="Arial Unicode MS" w:ascii="Arial Unicode MS" w:hAnsi="Arial Unicode MS"/>
          <w:sz w:val="24"/>
          <w:szCs w:val="24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</w:rPr>
        <w:t>列表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67"/>
        <w:gridCol w:w="3633"/>
        <w:gridCol w:w="4815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zh-CN" w:bidi="hi-IN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CN" w:bidi="hi-IN"/>
              </w:rPr>
              <w:t>API Method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</w:rPr>
              <w:t>API URL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lang w:val="en-US" w:eastAsia="zh-CN" w:bidi="hi-IN"/>
              </w:rPr>
            </w:pPr>
            <w:ins w:id="90" w:author="Mike" w:date="2020-12-21T16:00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1</w:t>
              </w:r>
            </w:ins>
            <w:del w:id="91" w:author="Mike" w:date="2020-12-21T16:00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delText>4</w:delText>
              </w:r>
            </w:del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查詢類別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</w:rPr>
              <w:t>+</w:t>
            </w: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數量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</w:rPr>
              <w:t>+</w:t>
            </w: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位置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</w:rPr>
              <w:t>+</w:t>
            </w: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信心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lang w:val="en-US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</w:rPr>
              <w:t>/bread/query/</w:t>
            </w:r>
            <w:del w:id="92" w:author="Mike" w:date="2020-12-01T10:2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confidence/</w:delText>
              </w:r>
            </w:del>
            <w:ins w:id="93" w:author="Mike" w:date="2020-12-22T17:16:52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basic</w:t>
              </w:r>
            </w:ins>
            <w:ins w:id="94" w:author="Mike" w:date="2020-12-01T14:48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/</w:t>
              </w:r>
            </w:ins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1T16:02:00Z"/>
              </w:rPr>
              <w:t>v</w:t>
            </w:r>
            <w:ins w:id="96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</w:t>
              </w:r>
            </w:ins>
            <w:del w:id="97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1</w:delText>
              </w:r>
            </w:del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98" w:author="Mike" w:date="2020-12-21T16:00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delText>5</w:delText>
              </w:r>
            </w:del>
            <w:ins w:id="99" w:author="Mike" w:date="2020-12-21T16:00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2</w:t>
              </w:r>
            </w:ins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查詢指定範圍內面積占比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100" w:author="Mike" w:date="2020-12-01T16:26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</w:t>
              </w:r>
            </w:ins>
            <w:ins w:id="101" w:author="Mike" w:date="2020-12-01T16:2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一張圖</w:t>
              </w:r>
            </w:ins>
            <w:del w:id="102" w:author="Jia Tsau" w:date="2020-12-22T15:4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只接受</w:delText>
              </w:r>
            </w:del>
            <w:ins w:id="103" w:author="Jia Tsau" w:date="2020-12-22T15:4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設定</w:t>
              </w:r>
            </w:ins>
            <w:ins w:id="104" w:author="Mike" w:date="2020-12-01T16:2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一個</w:t>
              </w:r>
            </w:ins>
            <w:ins w:id="105" w:author="Jia Tsau" w:date="2020-12-22T15:4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範圍</w:t>
              </w:r>
            </w:ins>
            <w:del w:id="106" w:author="Jia Tsau" w:date="2020-12-22T15:4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ROI</w:delText>
              </w:r>
            </w:del>
            <w:ins w:id="107" w:author="Mike" w:date="2020-12-01T16:26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)</w:t>
              </w:r>
            </w:ins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lang w:val="en-US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</w:rPr>
              <w:t>/bread/query/</w:t>
            </w:r>
            <w:ins w:id="108" w:author="Mike" w:date="2020-12-01T14:48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area</w:t>
              </w:r>
            </w:ins>
            <w:del w:id="109" w:author="Mike" w:date="2020-12-01T10:2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area/</w:delText>
              </w:r>
            </w:del>
            <w:ins w:id="110" w:author="Mike" w:date="2020-12-01T14:48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/</w:t>
              </w:r>
            </w:ins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1T16:02:00Z"/>
              </w:rPr>
              <w:t>v</w:t>
            </w:r>
            <w:ins w:id="112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</w:t>
              </w:r>
            </w:ins>
            <w:del w:id="113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1</w:delText>
              </w:r>
            </w:del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114" w:author="Mike" w:date="2020-12-21T16:01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3</w:t>
              </w:r>
            </w:ins>
          </w:p>
        </w:tc>
        <w:tc>
          <w:tcPr>
            <w:tcW w:w="3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115" w:author="Jia Tsau" w:date="2020-12-22T14:07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調用攝影機擷取畫面並進行辨識</w:t>
              </w:r>
            </w:ins>
            <w:del w:id="116" w:author="Jia Tsau" w:date="2020-12-22T14:07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針對攝影機使用</w:delText>
              </w:r>
            </w:del>
          </w:p>
        </w:tc>
        <w:tc>
          <w:tcPr>
            <w:tcW w:w="4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lang w:val="en-US" w:bidi="hi-IN"/>
              </w:rPr>
            </w:pPr>
            <w:ins w:id="117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/bread/query/</w:t>
              </w:r>
            </w:ins>
            <w:ins w:id="118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nine/</w:t>
              </w:r>
            </w:ins>
            <w:ins w:id="119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v</w:t>
              </w:r>
            </w:ins>
            <w:ins w:id="120" w:author="Mike" w:date="2020-12-21T16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del w:id="122" w:author="Mike" w:date="2020-12-22T11:54:00Z"/>
        </w:rPr>
      </w:pPr>
      <w:del w:id="121" w:author="Mike" w:date="2020-12-22T11:54:00Z">
        <w:r>
          <w:rPr>
            <w:sz w:val="24"/>
            <w:szCs w:val="24"/>
          </w:rPr>
        </w:r>
      </w:del>
      <w:r>
        <w:br w:type="page"/>
      </w:r>
    </w:p>
    <w:p>
      <w:pPr>
        <w:pStyle w:val="Normal"/>
        <w:rPr>
          <w:sz w:val="24"/>
          <w:szCs w:val="24"/>
          <w:lang w:eastAsia="zh-TW"/>
          <w:ins w:id="124" w:author="Mike" w:date="2020-12-22T10:58:00Z"/>
        </w:rPr>
      </w:pPr>
      <w:ins w:id="123" w:author="Mike" w:date="2020-12-22T10:58:00Z">
        <w:r>
          <w:rPr>
            <w:sz w:val="24"/>
            <w:szCs w:val="24"/>
            <w:lang w:eastAsia="zh-TW"/>
          </w:rPr>
        </w:r>
      </w:ins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四、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方法說明</w:t>
      </w:r>
    </w:p>
    <w:p>
      <w:pPr>
        <w:pStyle w:val="Normal"/>
        <w:rPr>
          <w:sz w:val="24"/>
          <w:szCs w:val="24"/>
          <w:lang w:eastAsia="zh-TW"/>
          <w:del w:id="126" w:author="Mike" w:date="2020-12-21T16:02:00Z"/>
        </w:rPr>
      </w:pPr>
      <w:del w:id="125" w:author="Mike" w:date="2020-12-21T16:02:00Z">
        <w:r>
          <w:rPr>
            <w:sz w:val="24"/>
            <w:szCs w:val="24"/>
            <w:lang w:eastAsia="zh-TW"/>
          </w:rPr>
        </w:r>
      </w:del>
    </w:p>
    <w:p>
      <w:pPr>
        <w:pStyle w:val="Normal"/>
        <w:rPr>
          <w:del w:id="129" w:author="Mike" w:date="2020-12-21T16:02:00Z"/>
        </w:rPr>
      </w:pPr>
      <w:del w:id="127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 xml:space="preserve">1. </w:delText>
        </w:r>
      </w:del>
      <w:del w:id="128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查詢類別</w:delText>
        </w:r>
      </w:del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  <w:del w:id="131" w:author="Mike" w:date="2020-12-21T16:02:00Z"/>
        </w:rPr>
      </w:pPr>
      <w:del w:id="130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</w:r>
      </w:del>
    </w:p>
    <w:p>
      <w:pPr>
        <w:pStyle w:val="Normal"/>
        <w:rPr>
          <w:sz w:val="24"/>
          <w:szCs w:val="24"/>
          <w:del w:id="133" w:author="Mike" w:date="2020-12-22T11:43:00Z"/>
        </w:rPr>
      </w:pPr>
      <w:del w:id="132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需求參數：</w:delText>
        </w:r>
      </w:del>
    </w:p>
    <w:p>
      <w:pPr>
        <w:pStyle w:val="Normal"/>
        <w:rPr>
          <w:sz w:val="24"/>
          <w:szCs w:val="24"/>
          <w:del w:id="135" w:author="Mike" w:date="2020-12-21T16:02:00Z"/>
        </w:rPr>
      </w:pPr>
      <w:del w:id="134" w:author="Mike" w:date="2020-12-21T16:02:00Z">
        <w:r>
          <w:rPr>
            <w:sz w:val="24"/>
            <w:szCs w:val="24"/>
          </w:rPr>
        </w:r>
      </w:del>
    </w:p>
    <w:p>
      <w:pPr>
        <w:pStyle w:val="Normal"/>
        <w:rPr>
          <w:sz w:val="24"/>
          <w:szCs w:val="24"/>
          <w:del w:id="138" w:author="Mike" w:date="2020-12-22T11:45:00Z"/>
        </w:rPr>
      </w:pPr>
      <w:del w:id="136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</w:rPr>
          <w:delText>values</w:delText>
        </w:r>
      </w:del>
      <w:del w:id="137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：</w:delText>
        </w:r>
      </w:del>
    </w:p>
    <w:p>
      <w:pPr>
        <w:pStyle w:val="Normal"/>
        <w:rPr>
          <w:sz w:val="24"/>
          <w:szCs w:val="24"/>
          <w:del w:id="140" w:author="Mike" w:date="2020-12-21T16:02:00Z"/>
        </w:rPr>
      </w:pPr>
      <w:del w:id="139" w:author="Mike" w:date="2020-12-21T16:02:00Z">
        <w:r>
          <w:rPr>
            <w:sz w:val="24"/>
            <w:szCs w:val="24"/>
          </w:rPr>
        </w:r>
      </w:del>
    </w:p>
    <w:p>
      <w:pPr>
        <w:pStyle w:val="Normal"/>
        <w:rPr>
          <w:sz w:val="24"/>
          <w:szCs w:val="24"/>
          <w:del w:id="142" w:author="Mike" w:date="2020-12-22T11:45:00Z"/>
        </w:rPr>
      </w:pPr>
      <w:del w:id="141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回傳欄位：</w:delText>
        </w:r>
      </w:del>
    </w:p>
    <w:p>
      <w:pPr>
        <w:pStyle w:val="Normal"/>
        <w:rPr>
          <w:sz w:val="24"/>
          <w:szCs w:val="24"/>
          <w:del w:id="144" w:author="Mike" w:date="2020-12-21T16:02:00Z"/>
        </w:rPr>
      </w:pPr>
      <w:del w:id="143" w:author="Mike" w:date="2020-12-21T16:02:00Z">
        <w:r>
          <w:rPr>
            <w:sz w:val="24"/>
            <w:szCs w:val="24"/>
          </w:rPr>
        </w:r>
      </w:del>
    </w:p>
    <w:p>
      <w:pPr>
        <w:pStyle w:val="Normal"/>
        <w:rPr>
          <w:sz w:val="24"/>
          <w:szCs w:val="24"/>
          <w:del w:id="146" w:author="Mike" w:date="2020-12-21T16:02:00Z"/>
        </w:rPr>
      </w:pPr>
      <w:del w:id="145" w:author="Mike" w:date="2020-12-21T16:02:00Z">
        <w:r>
          <w:rPr>
            <w:sz w:val="24"/>
            <w:szCs w:val="24"/>
          </w:rPr>
        </w:r>
      </w:del>
      <w:r>
        <w:br w:type="page"/>
      </w:r>
    </w:p>
    <w:p>
      <w:pPr>
        <w:pStyle w:val="Normal"/>
        <w:rPr>
          <w:del w:id="151" w:author="Mike" w:date="2020-12-21T16:02:00Z"/>
        </w:rPr>
      </w:pPr>
      <w:del w:id="147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 xml:space="preserve">2. </w:delText>
        </w:r>
      </w:del>
      <w:del w:id="148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查詢類別</w:delText>
        </w:r>
      </w:del>
      <w:del w:id="149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+</w:delText>
        </w:r>
      </w:del>
      <w:del w:id="150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數量</w:delText>
        </w:r>
      </w:del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  <w:del w:id="153" w:author="Mike" w:date="2020-12-21T16:02:00Z"/>
        </w:rPr>
      </w:pPr>
      <w:del w:id="152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</w:r>
      </w:del>
    </w:p>
    <w:p>
      <w:pPr>
        <w:pStyle w:val="Normal"/>
        <w:rPr>
          <w:sz w:val="24"/>
          <w:szCs w:val="24"/>
          <w:del w:id="155" w:author="Mike" w:date="2020-12-22T11:45:00Z"/>
        </w:rPr>
      </w:pPr>
      <w:del w:id="154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需求參數：</w:delText>
        </w:r>
      </w:del>
    </w:p>
    <w:p>
      <w:pPr>
        <w:pStyle w:val="Normal"/>
        <w:rPr>
          <w:sz w:val="24"/>
          <w:szCs w:val="24"/>
          <w:del w:id="157" w:author="Mike" w:date="2020-12-21T16:02:00Z"/>
        </w:rPr>
      </w:pPr>
      <w:del w:id="156" w:author="Mike" w:date="2020-12-21T16:02:00Z">
        <w:r>
          <w:rPr>
            <w:sz w:val="24"/>
            <w:szCs w:val="24"/>
          </w:rPr>
        </w:r>
      </w:del>
    </w:p>
    <w:p>
      <w:pPr>
        <w:pStyle w:val="Normal"/>
        <w:rPr>
          <w:sz w:val="24"/>
          <w:szCs w:val="24"/>
          <w:del w:id="160" w:author="Mike" w:date="2020-12-22T11:45:00Z"/>
        </w:rPr>
      </w:pPr>
      <w:del w:id="158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</w:rPr>
          <w:delText>values</w:delText>
        </w:r>
      </w:del>
      <w:del w:id="159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：</w:delText>
        </w:r>
      </w:del>
    </w:p>
    <w:p>
      <w:pPr>
        <w:pStyle w:val="Normal"/>
        <w:rPr>
          <w:sz w:val="24"/>
          <w:szCs w:val="24"/>
          <w:del w:id="162" w:author="Mike" w:date="2020-12-21T16:02:00Z"/>
        </w:rPr>
      </w:pPr>
      <w:del w:id="161" w:author="Mike" w:date="2020-12-21T16:02:00Z">
        <w:r>
          <w:rPr>
            <w:sz w:val="24"/>
            <w:szCs w:val="24"/>
          </w:rPr>
        </w:r>
      </w:del>
    </w:p>
    <w:p>
      <w:pPr>
        <w:pStyle w:val="Normal"/>
        <w:rPr>
          <w:sz w:val="24"/>
          <w:szCs w:val="24"/>
          <w:del w:id="164" w:author="Mike" w:date="2020-12-22T11:45:00Z"/>
        </w:rPr>
      </w:pPr>
      <w:del w:id="163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回傳欄位：</w:delText>
        </w:r>
      </w:del>
    </w:p>
    <w:p>
      <w:pPr>
        <w:pStyle w:val="Normal"/>
        <w:rPr>
          <w:sz w:val="24"/>
          <w:szCs w:val="24"/>
          <w:del w:id="166" w:author="Mike" w:date="2020-12-21T16:02:00Z"/>
        </w:rPr>
      </w:pPr>
      <w:del w:id="165" w:author="Mike" w:date="2020-12-21T16:02:00Z">
        <w:r>
          <w:rPr>
            <w:sz w:val="24"/>
            <w:szCs w:val="24"/>
          </w:rPr>
        </w:r>
      </w:del>
    </w:p>
    <w:p>
      <w:pPr>
        <w:pStyle w:val="Normal"/>
        <w:rPr>
          <w:sz w:val="24"/>
          <w:szCs w:val="24"/>
          <w:del w:id="170" w:author="Mike" w:date="2020-12-22T11:45:00Z"/>
        </w:rPr>
      </w:pPr>
      <w:del w:id="167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rtn_</w:delText>
        </w:r>
      </w:del>
      <w:del w:id="168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</w:rPr>
          <w:delText>values</w:delText>
        </w:r>
      </w:del>
      <w:del w:id="169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：</w:delText>
        </w:r>
      </w:del>
      <w:r>
        <w:br w:type="page"/>
      </w:r>
    </w:p>
    <w:p>
      <w:pPr>
        <w:pStyle w:val="Normal"/>
        <w:rPr>
          <w:sz w:val="24"/>
          <w:szCs w:val="24"/>
          <w:del w:id="177" w:author="Mike" w:date="2020-12-21T16:02:00Z"/>
        </w:rPr>
      </w:pPr>
      <w:del w:id="171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 xml:space="preserve">3. </w:delText>
        </w:r>
      </w:del>
      <w:del w:id="172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查詢類別</w:delText>
        </w:r>
      </w:del>
      <w:del w:id="173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+</w:delText>
        </w:r>
      </w:del>
      <w:del w:id="174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數量</w:delText>
        </w:r>
      </w:del>
      <w:del w:id="175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+</w:delText>
        </w:r>
      </w:del>
      <w:del w:id="176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位置</w:delText>
        </w:r>
      </w:del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  <w:del w:id="179" w:author="Mike" w:date="2020-12-21T16:02:00Z"/>
        </w:rPr>
      </w:pPr>
      <w:del w:id="178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</w:r>
      </w:del>
    </w:p>
    <w:p>
      <w:pPr>
        <w:pStyle w:val="Normal"/>
        <w:rPr>
          <w:sz w:val="24"/>
          <w:szCs w:val="24"/>
          <w:del w:id="181" w:author="Mike" w:date="2020-12-22T11:45:00Z"/>
        </w:rPr>
      </w:pPr>
      <w:del w:id="180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需求參數：</w:delText>
        </w:r>
      </w:del>
    </w:p>
    <w:p>
      <w:pPr>
        <w:pStyle w:val="Normal"/>
        <w:rPr>
          <w:sz w:val="24"/>
          <w:szCs w:val="24"/>
          <w:del w:id="184" w:author="Mike" w:date="2020-12-22T11:45:00Z"/>
        </w:rPr>
      </w:pPr>
      <w:del w:id="182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</w:rPr>
          <w:delText>values</w:delText>
        </w:r>
      </w:del>
      <w:del w:id="183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：</w:delText>
        </w:r>
      </w:del>
    </w:p>
    <w:p>
      <w:pPr>
        <w:pStyle w:val="Normal"/>
        <w:rPr>
          <w:del w:id="186" w:author="Mike" w:date="2020-12-22T11:45:00Z"/>
        </w:rPr>
      </w:pPr>
      <w:del w:id="185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回傳欄位：</w:delText>
        </w:r>
      </w:del>
    </w:p>
    <w:p>
      <w:pPr>
        <w:pStyle w:val="Normal"/>
        <w:rPr>
          <w:del w:id="190" w:author="Mike" w:date="2020-12-22T11:45:00Z"/>
        </w:rPr>
      </w:pPr>
      <w:del w:id="187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rtn_</w:delText>
        </w:r>
      </w:del>
      <w:del w:id="188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</w:rPr>
          <w:delText>values</w:delText>
        </w:r>
      </w:del>
      <w:del w:id="189" w:author="Mike" w:date="2020-12-21T16:02:00Z">
        <w:r>
          <w:rPr>
            <w:rFonts w:ascii="Arial Unicode MS" w:hAnsi="Arial Unicode MS" w:cs="Arial Unicode MS" w:eastAsia="Arial Unicode MS"/>
            <w:sz w:val="24"/>
            <w:szCs w:val="24"/>
          </w:rPr>
          <w:delText>：</w:delText>
        </w:r>
      </w:del>
      <w:r>
        <w:br w:type="page"/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  <w:ins w:id="192" w:author="Mike" w:date="2020-12-22T11:45:00Z"/>
        </w:rPr>
      </w:pPr>
      <w:ins w:id="191" w:author="Mike" w:date="2020-12-22T11:4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</w:r>
      </w:ins>
    </w:p>
    <w:p>
      <w:pPr>
        <w:pStyle w:val="Normal"/>
        <w:rPr/>
      </w:pPr>
      <w:del w:id="193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4</w:delText>
        </w:r>
      </w:del>
      <w:ins w:id="194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1</w:t>
        </w:r>
      </w:ins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信心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09Z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09Z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09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09Z"/>
              </w:rPr>
              <w:t>"</w:t>
            </w:r>
            <w:del w:id="199" w:author="Mike" w:date="2020-12-22T17:17:41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confidence</w:delText>
              </w:r>
            </w:del>
            <w:ins w:id="200" w:author="Mike" w:date="2020-12-22T17:17:41Z">
              <w:r>
                <w:rPr>
                  <w:rFonts w:eastAsia="Arial" w:cs="Arial"/>
                  <w:kern w:val="0"/>
                  <w:sz w:val="24"/>
                  <w:szCs w:val="24"/>
                  <w:lang w:val="en-US" w:eastAsia="zh-TW" w:bidi="hi-IN"/>
                </w:rPr>
                <w:t>basic</w:t>
              </w:r>
            </w:ins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09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09Z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09Z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09Z"/>
              </w:rPr>
              <w:t>JSON</w:t>
            </w: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09Z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206" w:author="Mike" w:date="2020-12-22T11:56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  <w:del w:id="207" w:author="Mike" w:date="2020-12-22T11:56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dict</w:delText>
              </w:r>
            </w:del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09Z"/>
              </w:rPr>
              <w:t>-</w:t>
            </w:r>
          </w:p>
        </w:tc>
      </w:tr>
    </w:tbl>
    <w:p>
      <w:pPr>
        <w:pStyle w:val="Normal"/>
        <w:rPr>
          <w:sz w:val="24"/>
          <w:szCs w:val="24"/>
          <w:ins w:id="210" w:author="Mike" w:date="2020-12-21T16:03:00Z"/>
        </w:rPr>
      </w:pPr>
      <w:ins w:id="209" w:author="Mike" w:date="2020-12-21T16:03:00Z">
        <w:r>
          <w:rPr>
            <w:sz w:val="24"/>
            <w:szCs w:val="24"/>
          </w:rPr>
        </w:r>
      </w:ins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3"/>
        <w:gridCol w:w="1489"/>
        <w:gridCol w:w="868"/>
        <w:gridCol w:w="5264"/>
      </w:tblGrid>
      <w:tr>
        <w:trPr/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參數名稱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說明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type</w:t>
            </w:r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範例數值</w:t>
            </w:r>
          </w:p>
        </w:tc>
      </w:tr>
      <w:tr>
        <w:trPr/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211" w:author="Mike" w:date="2020-12-22T16:53:16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213" w:author="Mike" w:date="2020-12-22T16:53:16Z"/>
              </w:rPr>
            </w:pPr>
            <w:ins w:id="212" w:author="Mike" w:date="2020-12-22T16:53:16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傳入的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214" w:author="Mike" w:date="2020-12-22T16:53:16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215" w:author="Mike" w:date="2020-12-22T16:53:16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216" w:author="Mike" w:date="2020-12-22T16:53:16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張圖片</w:t>
              </w:r>
            </w:ins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217" w:author="Mike" w:date="2020-12-22T16:53:16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218" w:author="Mike" w:date="2020-12-22T16:52:57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219" w:author="Mike" w:date="2020-12-23T10:55:24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width</w:t>
              </w:r>
            </w:ins>
          </w:p>
        </w:tc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/>
                <w:kern w:val="0"/>
                <w:sz w:val="24"/>
                <w:szCs w:val="24"/>
                <w:lang w:val="en-US" w:eastAsia="zh-TW" w:bidi="hi-IN"/>
              </w:rPr>
            </w:pPr>
            <w:ins w:id="220" w:author="Mike" w:date="2020-12-23T10:56:08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221" w:author="Mike" w:date="2020-12-23T10:56:08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222" w:author="Mike" w:date="2020-12-23T10:56:08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張圖片</w:t>
              </w:r>
            </w:ins>
            <w:ins w:id="223" w:author="Mike" w:date="2020-12-23T10:55:46Z">
              <w:r>
                <w:rPr>
                  <w:rFonts w:eastAsia="Arial Unicode MS"/>
                  <w:kern w:val="0"/>
                  <w:sz w:val="24"/>
                  <w:szCs w:val="24"/>
                  <w:lang w:val="en-US" w:eastAsia="zh-TW" w:bidi="hi-IN"/>
                </w:rPr>
                <w:t>的寬</w:t>
              </w:r>
            </w:ins>
          </w:p>
        </w:tc>
        <w:tc>
          <w:tcPr>
            <w:tcW w:w="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224" w:author="Mike" w:date="2020-12-23T10:56:16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5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225" w:author="Mike" w:date="2020-12-23T10:56:28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1080</w:t>
              </w:r>
            </w:ins>
          </w:p>
        </w:tc>
      </w:tr>
      <w:tr>
        <w:trPr/>
        <w:tc>
          <w:tcPr>
            <w:tcW w:w="1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226" w:author="Mike" w:date="2020-12-23T10:55:26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height</w:t>
              </w:r>
            </w:ins>
          </w:p>
        </w:tc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227" w:author="Mike" w:date="2020-12-23T10:56:1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228" w:author="Mike" w:date="2020-12-23T10:56:1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229" w:author="Mike" w:date="2020-12-23T10:56:1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張圖片的高</w:t>
              </w:r>
            </w:ins>
          </w:p>
        </w:tc>
        <w:tc>
          <w:tcPr>
            <w:tcW w:w="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230" w:author="Mike" w:date="2020-12-23T10:56:18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5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231" w:author="Mike" w:date="2020-12-23T10:56:29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720</w:t>
              </w:r>
            </w:ins>
          </w:p>
        </w:tc>
      </w:tr>
      <w:tr>
        <w:trPr/>
        <w:tc>
          <w:tcPr>
            <w:tcW w:w="1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15Z"/>
              </w:rPr>
              <w:t>b64string</w:t>
            </w:r>
          </w:p>
        </w:tc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15Z"/>
              </w:rPr>
              <w:t>圖片的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15Z"/>
              </w:rPr>
              <w:t>base64</w:t>
            </w:r>
          </w:p>
        </w:tc>
        <w:tc>
          <w:tcPr>
            <w:tcW w:w="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del w:id="235" w:author="Mike" w:date="2020-12-21T16:10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string</w:delText>
              </w:r>
            </w:del>
            <w:ins w:id="236" w:author="Mike" w:date="2020-12-21T16:10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5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15Z"/>
              </w:rPr>
              <w:t>"data:image/png;base64,iVBORw0KGgoAAAANSUhEUgAAAbUAAAD1CAIAAABY5/xSAAD//"</w:t>
            </w:r>
          </w:p>
        </w:tc>
      </w:tr>
    </w:tbl>
    <w:p>
      <w:pPr>
        <w:pStyle w:val="Normal"/>
        <w:rPr>
          <w:sz w:val="24"/>
          <w:szCs w:val="24"/>
          <w:ins w:id="239" w:author="Mike" w:date="2020-12-21T16:03:00Z"/>
        </w:rPr>
      </w:pPr>
      <w:ins w:id="238" w:author="Mike" w:date="2020-12-21T16:03:00Z">
        <w:r>
          <w:rPr>
            <w:sz w:val="24"/>
            <w:szCs w:val="24"/>
          </w:rPr>
        </w:r>
      </w:ins>
    </w:p>
    <w:p>
      <w:pPr>
        <w:pStyle w:val="Normal"/>
        <w:rPr>
          <w:sz w:val="24"/>
          <w:szCs w:val="24"/>
          <w:ins w:id="241" w:author="Mike" w:date="2020-12-21T16:04:00Z"/>
        </w:rPr>
      </w:pPr>
      <w:ins w:id="240" w:author="Mike" w:date="2020-12-21T16:04:00Z">
        <w:r>
          <w:rPr>
            <w:sz w:val="24"/>
            <w:szCs w:val="24"/>
          </w:rPr>
        </w:r>
      </w:ins>
      <w:r>
        <w:br w:type="page"/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8"/>
        <w:gridCol w:w="3114"/>
        <w:gridCol w:w="850"/>
        <w:gridCol w:w="3632"/>
      </w:tblGrid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參數名稱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27Z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範例數值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27Z"/>
              </w:rPr>
              <w:t>rtn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27Z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正常：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27Z"/>
              </w:rPr>
              <w:t>20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27Z"/>
              </w:rPr>
              <w:t>異常：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27Z"/>
              </w:rPr>
              <w:t>400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del w:id="254" w:author="Mike" w:date="2020-12-22T17:35:45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rtn_values</w:delText>
              </w:r>
            </w:del>
            <w:ins w:id="255" w:author="Mike" w:date="2020-12-22T17:35:46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items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27Z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257" w:author="Mike" w:date="2020-12-22T11:34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  <w:del w:id="258" w:author="Mike" w:date="2020-12-22T10:58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list</w:delText>
              </w:r>
            </w:del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del w:id="259" w:author="Mike" w:date="2020-12-21T18:1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[[[0,0,10,20],"0.8","1","Taro"],[[30,40,50,50],"0.9","2","Bun"]]</w:delText>
              </w:r>
            </w:del>
            <w:ins w:id="260" w:author="Mike" w:date="2020-12-22T11:34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[</w:t>
              </w:r>
            </w:ins>
            <w:ins w:id="261" w:author="Mike" w:date="2020-12-21T16:12:00Z">
              <w:r>
                <w:rPr>
                  <w:rFonts w:eastAsia="Arial Unicode MS" w:cs="Arial Unicode MS" w:ascii="Arial Unicode MS" w:hAnsi="Arial Unicode MS"/>
                  <w:color w:val="111111"/>
                  <w:kern w:val="0"/>
                  <w:sz w:val="24"/>
                  <w:szCs w:val="24"/>
                  <w:lang w:val="en-US" w:eastAsia="zh-TW" w:bidi="hi-IN"/>
                </w:rPr>
                <w:t>{"id": 1,</w:t>
                <w:br/>
                <w:t xml:space="preserve"> "position": [0,0,10,20],</w:t>
                <w:br/>
                <w:t xml:space="preserve"> "confidence": 0.8,</w:t>
                <w:br/>
                <w:t xml:space="preserve"> "real_id": 1,</w:t>
                <w:br/>
                <w:t xml:space="preserve"> "id_name": "Taro"}</w:t>
              </w:r>
            </w:ins>
            <w:ins w:id="262" w:author="Mike" w:date="2020-12-22T11:34:00Z">
              <w:r>
                <w:rPr>
                  <w:rFonts w:eastAsia="Arial Unicode MS" w:cs="Arial Unicode MS" w:ascii="Arial Unicode MS" w:hAnsi="Arial Unicode MS"/>
                  <w:color w:val="111111"/>
                  <w:kern w:val="0"/>
                  <w:sz w:val="24"/>
                  <w:szCs w:val="24"/>
                  <w:lang w:val="en-US" w:eastAsia="zh-TW" w:bidi="hi-IN"/>
                </w:rPr>
                <w:t>,]</w:t>
              </w:r>
            </w:ins>
          </w:p>
        </w:tc>
      </w:tr>
    </w:tbl>
    <w:p>
      <w:pPr>
        <w:pStyle w:val="Normal"/>
        <w:rPr>
          <w:sz w:val="24"/>
          <w:szCs w:val="24"/>
          <w:ins w:id="264" w:author="Mike" w:date="2020-12-21T16:06:00Z"/>
        </w:rPr>
      </w:pPr>
      <w:ins w:id="263" w:author="Mike" w:date="2020-12-21T16:06:00Z">
        <w:r>
          <w:rPr>
            <w:sz w:val="24"/>
            <w:szCs w:val="24"/>
          </w:rPr>
        </w:r>
      </w:ins>
    </w:p>
    <w:p>
      <w:pPr>
        <w:pStyle w:val="Normal"/>
        <w:rPr>
          <w:sz w:val="24"/>
          <w:szCs w:val="24"/>
        </w:rPr>
      </w:pPr>
      <w:ins w:id="265" w:author="Mike" w:date="2020-12-22T17:35:52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items</w:t>
        </w:r>
      </w:ins>
      <w:del w:id="266" w:author="Mike" w:date="2020-12-22T17:35:52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rtn_</w:delText>
        </w:r>
      </w:del>
      <w:del w:id="267" w:author="Mike" w:date="2020-12-22T17:35:52Z">
        <w:r>
          <w:rPr>
            <w:rFonts w:eastAsia="Arial Unicode MS" w:cs="Arial Unicode MS" w:ascii="Arial Unicode MS" w:hAnsi="Arial Unicode MS"/>
            <w:sz w:val="24"/>
            <w:szCs w:val="24"/>
          </w:rPr>
          <w:delText>values</w:delText>
        </w:r>
      </w:del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8"/>
        <w:gridCol w:w="3114"/>
        <w:gridCol w:w="850"/>
        <w:gridCol w:w="3632"/>
      </w:tblGrid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34Z"/>
              </w:rPr>
              <w:t>參數名稱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34Z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34Z"/>
              </w:rPr>
              <w:t>範例數值</w:t>
            </w:r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272" w:author="Mike" w:date="2020-12-21T16:1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273" w:author="Mike" w:date="2020-12-22T16:56:07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傳入的</w:t>
              </w:r>
            </w:ins>
            <w:ins w:id="274" w:author="Mike" w:date="2020-12-21T16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275" w:author="Mike" w:date="2020-12-21T16:1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276" w:author="Mike" w:date="2020-12-21T16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</w:t>
              </w:r>
            </w:ins>
            <w:ins w:id="277" w:author="Mike" w:date="2020-12-22T16:56:0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圖片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en-US" w:eastAsia="zh-TW" w:bidi="hi-IN"/>
              </w:rPr>
            </w:pPr>
            <w:ins w:id="278" w:author="Mike" w:date="2020-12-22T16:56:09Z">
              <w:r>
                <w:rPr>
                  <w:rFonts w:eastAsia="Arial"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bidi="hi-IN"/>
              </w:rPr>
            </w:pPr>
            <w:ins w:id="279" w:author="Mike" w:date="2020-12-21T16:1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position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[0,0,10,20]</w:t>
            </w:r>
          </w:p>
        </w:tc>
      </w:tr>
      <w:tr>
        <w:trPr>
          <w:trHeight w:val="496" w:hRule="atLeast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confidence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信心指數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del w:id="286" w:author="Mike" w:date="2020-12-22T16:56:23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string</w:delText>
              </w:r>
            </w:del>
            <w:ins w:id="287" w:author="Mike" w:date="2020-12-22T16:56:25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float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del w:id="288" w:author="Mike" w:date="2020-12-22T16:56:28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"</w:delText>
              </w:r>
            </w:del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0.8</w:t>
            </w:r>
            <w:del w:id="290" w:author="Mike" w:date="2020-12-22T16:56:28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"</w:delText>
              </w:r>
            </w:del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291" w:author="Mike" w:date="2020-12-21T16:13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real_</w:t>
              </w:r>
            </w:ins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id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298" w:author="Mike" w:date="2020-12-22T16:57:04Z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對應</w:t>
            </w:r>
            <w:ins w:id="294" w:author="Mike" w:date="2020-12-22T16:56:5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mo</w:t>
              </w:r>
            </w:ins>
            <w:ins w:id="295" w:author="Mike" w:date="2020-12-22T16:57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del</w:t>
              </w:r>
            </w:ins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 xml:space="preserve"> </w:t>
            </w:r>
            <w:ins w:id="297" w:author="Mike" w:date="2020-12-22T16:57:04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內部參數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299" w:author="Mike" w:date="2020-12-22T16:57:04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</w:t>
              </w:r>
            </w:ins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classes.txt</w:t>
            </w:r>
            <w:del w:id="301" w:author="Mike" w:date="2020-12-22T16:57:16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 xml:space="preserve"> </w:delText>
              </w:r>
            </w:del>
            <w:ins w:id="302" w:author="Mike" w:date="2020-12-22T16:57:05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)</w:t>
              </w:r>
            </w:ins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的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305" w:author="Mike" w:date="2020-12-22T16:57:24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  <w:del w:id="306" w:author="Mike" w:date="2020-12-22T16:57:23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string</w:delText>
              </w:r>
            </w:del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307" w:author="Mike" w:date="2020-12-22T16:57:27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  <w:del w:id="308" w:author="Mike" w:date="2020-12-22T16:57:26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"1"</w:delText>
              </w:r>
            </w:del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id_name</w:t>
            </w:r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del w:id="310" w:author="Mike" w:date="2020-12-22T17:28:55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model</w:delText>
              </w:r>
            </w:del>
            <w:del w:id="311" w:author="Mike" w:date="2020-12-22T17:28:5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內的</w:delText>
              </w:r>
            </w:del>
            <w:del w:id="312" w:author="Jia Tsau" w:date="2020-12-22T15:5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名字</w:delText>
              </w:r>
            </w:del>
            <w:del w:id="313" w:author="Mike" w:date="2020-12-22T17:28:5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名稱</w:delText>
              </w:r>
            </w:del>
            <w:ins w:id="314" w:author="Mike" w:date="2020-12-22T17:28:5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對應</w:t>
              </w:r>
            </w:ins>
            <w:ins w:id="315" w:author="Mike" w:date="2020-12-22T17:28:55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316" w:author="Mike" w:date="2020-12-22T17:28:5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34Z"/>
              </w:rPr>
              <w:t>"Taro"</w:t>
            </w:r>
          </w:p>
        </w:tc>
      </w:tr>
    </w:tbl>
    <w:p>
      <w:pPr>
        <w:pStyle w:val="Normal"/>
        <w:rPr>
          <w:lang w:eastAsia="zh-TW"/>
          <w:ins w:id="330" w:author="Mike" w:date="2020-12-01T16:20:00Z"/>
        </w:rPr>
      </w:pPr>
      <w:r>
        <w:br w:type="page"/>
      </w:r>
      <w:ins w:id="319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2</w:t>
        </w:r>
      </w:ins>
      <w:del w:id="320" w:author="Mike" w:date="2020-12-21T16:0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5</w:delText>
        </w:r>
      </w:del>
      <w:r>
        <w:rPr>
          <w:rFonts w:eastAsia="Arial Unicode MS" w:cs="Arial Unicode MS" w:ascii="Arial Unicode MS" w:hAnsi="Arial Unicode MS"/>
          <w:sz w:val="24"/>
          <w:szCs w:val="24"/>
          <w:lang w:eastAsia="zh-TW"/>
          <w:rPrChange w:id="0" w:author="Mike" w:date="2020-12-01T10:29:00Z"/>
        </w:rPr>
        <w:t xml:space="preserve">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  <w:rPrChange w:id="0" w:author="Mike" w:date="2020-12-01T10:29:00Z"/>
        </w:rPr>
        <w:t>查詢</w:t>
      </w:r>
      <w:del w:id="323" w:author="Jia Tsau" w:date="2020-12-22T15:38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delText>指定範圍內</w:delText>
        </w:r>
      </w:del>
      <w:r>
        <w:rPr>
          <w:rFonts w:ascii="Arial Unicode MS" w:hAnsi="Arial Unicode MS" w:cs="Arial Unicode MS" w:eastAsia="Arial Unicode MS"/>
          <w:sz w:val="24"/>
          <w:szCs w:val="24"/>
          <w:lang w:eastAsia="zh-TW"/>
          <w:rPrChange w:id="0" w:author="Mike" w:date="2020-12-01T10:29:00Z"/>
        </w:rPr>
        <w:t>面積占比</w:t>
      </w:r>
      <w:ins w:id="325" w:author="Mike" w:date="2020-12-01T16:27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(</w:t>
        </w:r>
      </w:ins>
      <w:ins w:id="326" w:author="Mike" w:date="2020-12-01T16:27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t>一張圖片一個</w:t>
        </w:r>
      </w:ins>
      <w:del w:id="327" w:author="Jia Tsau" w:date="2020-12-22T15:44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delText>ROI</w:delText>
        </w:r>
      </w:del>
      <w:ins w:id="328" w:author="Jia Tsau" w:date="2020-12-22T15:44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t>範圍</w:t>
        </w:r>
      </w:ins>
      <w:ins w:id="329" w:author="Mike" w:date="2020-12-01T16:27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)</w:t>
        </w:r>
      </w:ins>
    </w:p>
    <w:p>
      <w:pPr>
        <w:pStyle w:val="Normal"/>
        <w:rPr>
          <w:lang w:eastAsia="zh-TW"/>
          <w:del w:id="332" w:author="Mike" w:date="2020-12-01T16:20:00Z"/>
        </w:rPr>
      </w:pPr>
      <w:del w:id="331" w:author="Mike" w:date="2020-12-01T16:20:00Z">
        <w:r>
          <w:rPr>
            <w:lang w:eastAsia="zh-TW"/>
          </w:rPr>
        </w:r>
      </w:del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  <w:rPrChange w:id="0" w:author="Mike" w:date="2020-12-01T10:29:00Z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01T10:29:00Z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01T10:29:00Z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01T10:29:00Z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01T10:29:00Z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42Z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22T17:21:42Z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42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42Z"/>
              </w:rPr>
              <w:t>"</w:t>
            </w:r>
            <w:ins w:id="342" w:author="Mike" w:date="2020-12-01T10:2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area</w:t>
              </w:r>
            </w:ins>
            <w:del w:id="343" w:author="Mike" w:date="2020-12-01T10:2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roi</w:delText>
              </w:r>
            </w:del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42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42Z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42Z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42Z"/>
              </w:rPr>
              <w:t>JSON</w:t>
            </w: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42Z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u w:val="none"/>
                <w:lang w:val="en-US" w:eastAsia="zh-TW" w:bidi="hi-IN"/>
              </w:rPr>
            </w:pPr>
            <w:ins w:id="349" w:author="Mike" w:date="2020-12-22T11:56:00Z">
              <w:r>
                <w:rPr>
                  <w:rFonts w:cs="Arial"/>
                  <w:kern w:val="0"/>
                  <w:sz w:val="24"/>
                  <w:szCs w:val="24"/>
                  <w:u w:val="none"/>
                  <w:lang w:val="en-US" w:eastAsia="zh-TW" w:bidi="hi-IN"/>
                </w:rPr>
                <w:t>list</w:t>
              </w:r>
            </w:ins>
            <w:del w:id="350" w:author="Mike" w:date="2020-12-22T11:56:00Z">
              <w:r>
                <w:rPr>
                  <w:rFonts w:cs="Arial"/>
                  <w:kern w:val="0"/>
                  <w:sz w:val="24"/>
                  <w:szCs w:val="24"/>
                  <w:u w:val="none"/>
                  <w:lang w:val="en-US" w:eastAsia="zh-TW" w:bidi="hi-IN"/>
                </w:rPr>
                <w:delText>dict</w:delText>
              </w:r>
            </w:del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42Z"/>
              </w:rPr>
              <w:t>-</w:t>
            </w:r>
          </w:p>
        </w:tc>
      </w:tr>
    </w:tbl>
    <w:p>
      <w:pPr>
        <w:pStyle w:val="Normal"/>
        <w:rPr>
          <w:sz w:val="24"/>
          <w:szCs w:val="24"/>
          <w:del w:id="353" w:author="Mike" w:date="2020-12-01T16:20:00Z"/>
        </w:rPr>
      </w:pPr>
      <w:del w:id="352" w:author="Mike" w:date="2020-12-01T16:20:00Z">
        <w:r>
          <w:rPr>
            <w:sz w:val="24"/>
            <w:szCs w:val="24"/>
          </w:rPr>
        </w:r>
      </w:del>
    </w:p>
    <w:p>
      <w:pPr>
        <w:pStyle w:val="Normal"/>
        <w:rPr/>
      </w:pPr>
      <w:ins w:id="354" w:author="Mike" w:date="2020-12-01T16:20:00Z">
        <w:r>
          <w:rPr/>
        </w:r>
      </w:ins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rPrChange w:id="0" w:author="Mike" w:date="2020-12-01T10:29:00Z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  <w:rPrChange w:id="0" w:author="Mike" w:date="2020-12-01T10:29:00Z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4"/>
        <w:gridCol w:w="2663"/>
        <w:gridCol w:w="1088"/>
        <w:gridCol w:w="4019"/>
      </w:tblGrid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01T10:29:00Z"/>
              </w:rPr>
              <w:t>參數名稱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01T10:29:00Z"/>
              </w:rPr>
              <w:t>說明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01T10:29:00Z"/>
              </w:rPr>
              <w:t>type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  <w:rPrChange w:id="0" w:author="Mike" w:date="2020-12-01T10:29:00Z"/>
              </w:rPr>
              <w:t>範例數值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  <w:del w:id="363" w:author="Mike" w:date="2020-12-22T11:46:00Z"/>
              </w:rPr>
            </w:pPr>
            <w:ins w:id="362" w:author="Mike" w:date="2020-12-22T11:0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364" w:author="Mike" w:date="2020-12-22T17:08:43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傳入的</w:t>
              </w:r>
            </w:ins>
            <w:ins w:id="365" w:author="Mike" w:date="2020-12-22T11:0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366" w:author="Mike" w:date="2020-12-22T11:0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367" w:author="Mike" w:date="2020-12-22T11:0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</w:t>
              </w:r>
            </w:ins>
            <w:ins w:id="368" w:author="Mike" w:date="2020-12-22T17:08:44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照片</w:t>
              </w:r>
            </w:ins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369" w:author="Mike" w:date="2020-12-22T16:55:5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370" w:author="Mike" w:date="2020-12-22T11:0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371" w:author="Mike" w:date="2020-12-23T10:56:52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width</w:t>
              </w:r>
            </w:ins>
          </w:p>
        </w:tc>
        <w:tc>
          <w:tcPr>
            <w:tcW w:w="2663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/>
                <w:kern w:val="0"/>
                <w:sz w:val="24"/>
                <w:szCs w:val="24"/>
                <w:lang w:val="en-US" w:eastAsia="zh-TW" w:bidi="hi-IN"/>
              </w:rPr>
            </w:pPr>
            <w:ins w:id="372" w:author="Mike" w:date="2020-12-23T10:56:52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373" w:author="Mike" w:date="2020-12-23T10:56:52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374" w:author="Mike" w:date="2020-12-23T10:56:52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張圖片</w:t>
              </w:r>
            </w:ins>
            <w:ins w:id="375" w:author="Mike" w:date="2020-12-23T10:56:52Z">
              <w:r>
                <w:rPr>
                  <w:rFonts w:eastAsia="Arial Unicode MS"/>
                  <w:kern w:val="0"/>
                  <w:sz w:val="24"/>
                  <w:szCs w:val="24"/>
                  <w:lang w:val="en-US" w:eastAsia="zh-TW" w:bidi="hi-IN"/>
                </w:rPr>
                <w:t>的寬</w:t>
              </w:r>
            </w:ins>
          </w:p>
        </w:tc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376" w:author="Mike" w:date="2020-12-23T10:56:52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377" w:author="Mike" w:date="2020-12-23T10:56:52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1080</w:t>
              </w:r>
            </w:ins>
          </w:p>
        </w:tc>
      </w:tr>
      <w:tr>
        <w:trPr/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378" w:author="Mike" w:date="2020-12-23T10:56:52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height</w:t>
              </w:r>
            </w:ins>
          </w:p>
        </w:tc>
        <w:tc>
          <w:tcPr>
            <w:tcW w:w="2663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379" w:author="Mike" w:date="2020-12-23T10:56:52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380" w:author="Mike" w:date="2020-12-23T10:56:52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381" w:author="Mike" w:date="2020-12-23T10:56:52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張圖片的高</w:t>
              </w:r>
            </w:ins>
          </w:p>
        </w:tc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382" w:author="Mike" w:date="2020-12-23T10:56:52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383" w:author="Mike" w:date="2020-12-23T10:56:52Z">
              <w:r>
                <w:rPr>
                  <w:rFonts w:eastAsia="Arial Unicode MS" w:cs="Arial"/>
                  <w:kern w:val="0"/>
                  <w:sz w:val="24"/>
                  <w:szCs w:val="24"/>
                  <w:lang w:val="en-US" w:eastAsia="zh-TW" w:bidi="hi-IN"/>
                </w:rPr>
                <w:t>720</w:t>
              </w:r>
            </w:ins>
          </w:p>
        </w:tc>
      </w:tr>
      <w:tr>
        <w:trPr/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50Z"/>
              </w:rPr>
              <w:t>b64string</w:t>
            </w:r>
          </w:p>
        </w:tc>
        <w:tc>
          <w:tcPr>
            <w:tcW w:w="2663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50Z"/>
              </w:rPr>
              <w:t>圖片的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  <w:rPrChange w:id="0" w:author="Mike" w:date="2020-12-22T17:21:50Z"/>
              </w:rPr>
              <w:t>base64</w:t>
            </w:r>
          </w:p>
        </w:tc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del w:id="387" w:author="Mike" w:date="2020-12-22T11:0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string</w:delText>
              </w:r>
            </w:del>
            <w:ins w:id="388" w:author="Mike" w:date="2020-12-22T11:0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4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  <w:rPrChange w:id="0" w:author="Mike" w:date="2020-12-22T17:21:50Z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50Z"/>
              </w:rPr>
              <w:t>roi</w:t>
            </w:r>
            <w:del w:id="391" w:author="Mike" w:date="2020-12-01T17:0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_position</w:delText>
              </w:r>
            </w:del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del w:id="394" w:author="Jia Tsau" w:date="2020-12-22T15:46:00Z"/>
              </w:rPr>
            </w:pPr>
            <w:ins w:id="392" w:author="Mike" w:date="2020-12-01T11:07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  <w:ins w:id="393" w:author="Mike" w:date="2020-12-01T11:07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的頂點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ins w:id="396" w:author="Mike" w:date="2020-12-22T17:30:12Z"/>
              </w:rPr>
            </w:pPr>
            <w:ins w:id="395" w:author="Mike" w:date="2020-12-22T17:30:12Z">
              <w:r>
                <w:rPr>
                  <w:rFonts w:eastAsia="Arial Unicode MS" w:cs="Arial Unicode MS" w:ascii="Arial Unicode MS" w:hAnsi="Arial Unicode MS"/>
                </w:rPr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397" w:author="Mike" w:date="2020-12-01T11:07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</w:t>
              </w:r>
            </w:ins>
            <w:ins w:id="398" w:author="Jia Tsau" w:date="2020-12-22T15:4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順序</w:t>
              </w:r>
            </w:ins>
            <w:ins w:id="399" w:author="Mike" w:date="2020-12-22T17:30:17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必須</w:t>
              </w:r>
            </w:ins>
            <w:ins w:id="400" w:author="Jia Tsau" w:date="2020-12-22T15:4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為逆時鐘</w:t>
              </w:r>
            </w:ins>
            <w:del w:id="401" w:author="Mike" w:date="2020-12-22T17:30:1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方向</w:delText>
              </w:r>
            </w:del>
            <w:del w:id="402" w:author="Jia Tsau" w:date="2020-12-22T15:4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順序一定要是逆時鐘的方向</w:delText>
              </w:r>
            </w:del>
            <w:ins w:id="403" w:author="Mike" w:date="2020-12-01T17:0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)</w:t>
              </w:r>
            </w:ins>
            <w:del w:id="404" w:author="Mike" w:date="2020-12-01T11:06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範圍</w:delText>
              </w:r>
            </w:del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  <w:rPrChange w:id="0" w:author="Mike" w:date="2020-12-22T17:21:50Z"/>
              </w:rPr>
              <w:t>list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409" w:author="Mike" w:date="2020-12-22T16:59:42Z"/>
              </w:rPr>
            </w:pPr>
            <w:ins w:id="406" w:author="Mike" w:date="2020-12-22T16:59:42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1. </w:t>
              </w:r>
            </w:ins>
            <w:ins w:id="407" w:author="Mike" w:date="2020-12-22T16:59:42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輸入辨識範圍區間方式</w:t>
              </w:r>
            </w:ins>
            <w:ins w:id="408" w:author="Mike" w:date="2020-12-22T16:59:42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br/>
                <w:t>[(x1,y1),(x2,y2),(x3,y3),(x4,y4)]</w:t>
                <w:br/>
                <w:t>ex: [[200, 100], [1720, 100], [1720,</w:t>
                <w:br/>
                <w:t>1180], [200, 1180]]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411" w:author="Mike" w:date="2020-12-22T16:59:42Z"/>
              </w:rPr>
            </w:pPr>
            <w:ins w:id="410" w:author="Mike" w:date="2020-12-22T16:59:42Z">
              <w:r>
                <w:rPr>
                  <w:kern w:val="0"/>
                  <w:sz w:val="24"/>
                  <w:szCs w:val="24"/>
                  <w:lang w:val="en-US" w:eastAsia="zh-TW" w:bidi="hi-IN"/>
                </w:rPr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414" w:author="Mike" w:date="2020-12-23T10:15:29Z"/>
              </w:rPr>
            </w:pPr>
            <w:ins w:id="412" w:author="Mike" w:date="2020-12-22T16:59:42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2. </w:t>
              </w:r>
            </w:ins>
            <w:ins w:id="413" w:author="Mike" w:date="2020-12-23T10:15:29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>無輸入辨識範圍區間即為整張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del w:id="419" w:author="Mike" w:date="2020-12-01T10:29:00Z"/>
              </w:rPr>
            </w:pPr>
            <w:ins w:id="415" w:author="Mike" w:date="2020-12-23T10:15:29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 xml:space="preserve">    </w:t>
              </w:r>
            </w:ins>
            <w:ins w:id="416" w:author="Mike" w:date="2020-12-23T10:15:29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 xml:space="preserve">圖片辨識 </w:t>
              </w:r>
            </w:ins>
            <w:ins w:id="417" w:author="Mike" w:date="2020-12-23T10:15:2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 xml:space="preserve">ex :[ ] </w:t>
              </w:r>
            </w:ins>
            <w:del w:id="418" w:author="Mike" w:date="2020-12-01T10:2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[(x1,y1),(x2,y2),(x3,y3),(x4,y4)]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del w:id="420" w:author="Mike" w:date="2020-12-01T10:2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ex: [(0,4),(4,4),(7,3),(5,2)]</w:delText>
              </w:r>
            </w:del>
          </w:p>
        </w:tc>
      </w:tr>
    </w:tbl>
    <w:p>
      <w:pPr>
        <w:pStyle w:val="Normal"/>
        <w:rPr>
          <w:sz w:val="24"/>
          <w:szCs w:val="24"/>
          <w:del w:id="422" w:author="Mike" w:date="2020-12-01T16:20:00Z"/>
        </w:rPr>
      </w:pPr>
      <w:del w:id="421" w:author="Mike" w:date="2020-12-01T16:20:00Z">
        <w:r>
          <w:rPr>
            <w:sz w:val="24"/>
            <w:szCs w:val="24"/>
          </w:rPr>
        </w:r>
      </w:del>
    </w:p>
    <w:p>
      <w:pPr>
        <w:pStyle w:val="Normal"/>
        <w:rPr/>
      </w:pPr>
      <w:ins w:id="423" w:author="Mike" w:date="2020-12-01T17:11:00Z">
        <w:r>
          <w:rPr/>
        </w:r>
      </w:ins>
      <w:r>
        <w:br w:type="page"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  <w:rPrChange w:id="0" w:author="Mike" w:date="2020-12-01T10:29:00Z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26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27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28" w:author="Mike" w:date="2020-12-01T17:1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29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30" w:author="Mike" w:date="2020-12-01T17:1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rtn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31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訊息代碼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32" w:author="Mike" w:date="2020-12-01T17:1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  <w:ins w:id="436" w:author="Mike" w:date="2020-12-01T17:12:00Z"/>
              </w:rPr>
            </w:pPr>
            <w:ins w:id="433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正常：</w:t>
              </w:r>
            </w:ins>
            <w:ins w:id="434" w:author="Mike" w:date="2020-12-01T17:1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20</w:t>
              </w:r>
            </w:ins>
            <w:ins w:id="435" w:author="Mike" w:date="2020-12-01T17:1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CN" w:bidi="hi-IN"/>
                </w:rPr>
                <w:t>0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437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異常：</w:t>
              </w:r>
            </w:ins>
            <w:ins w:id="438" w:author="Mike" w:date="2020-12-01T17:1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404</w:t>
              </w:r>
            </w:ins>
          </w:p>
        </w:tc>
      </w:tr>
      <w:tr>
        <w:trPr>
          <w:trHeight w:val="1240" w:hRule="atLeast"/>
        </w:trPr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w:anchor="items">
              <w:ins w:id="439" w:author="Mike" w:date="2020-12-01T17:12:00Z">
                <w:r>
                  <w:rPr>
                    <w:rFonts w:cs="Arial"/>
                    <w:kern w:val="0"/>
                    <w:sz w:val="24"/>
                    <w:szCs w:val="24"/>
                    <w:lang w:val="en-US" w:eastAsia="zh-TW" w:bidi="hi-IN"/>
                  </w:rPr>
                  <w:t>items</w:t>
                </w:r>
              </w:ins>
            </w:hyperlink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440" w:author="Mike" w:date="2020-12-01T17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回傳值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41" w:author="Mike" w:date="2020-12-22T11:36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43" w:author="Mike" w:date="2020-12-22T11:37:00Z"/>
              </w:rPr>
            </w:pPr>
            <w:ins w:id="442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[{"id": 1,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46" w:author="Mike" w:date="2020-12-22T11:37:00Z"/>
              </w:rPr>
            </w:pPr>
            <w:ins w:id="444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</w:t>
              </w:r>
            </w:ins>
            <w:ins w:id="445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"roi": [[200, 100], [1720, 100], [1720, 1180], [200, 1180]],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49" w:author="Mike" w:date="2020-12-22T11:37:00Z"/>
              </w:rPr>
            </w:pPr>
            <w:ins w:id="447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</w:t>
              </w:r>
            </w:ins>
            <w:ins w:id="448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"item": [{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52" w:author="Mike" w:date="2020-12-22T11:37:00Z"/>
              </w:rPr>
            </w:pPr>
            <w:ins w:id="450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451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"num": 1,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55" w:author="Mike" w:date="2020-12-22T11:37:00Z"/>
              </w:rPr>
            </w:pPr>
            <w:ins w:id="453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454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"position": [[300, 100], [500, 100], [500, 600], [300, 600]],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58" w:author="Mike" w:date="2020-12-22T11:37:00Z"/>
              </w:rPr>
            </w:pPr>
            <w:ins w:id="456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457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"confidence": 0.8,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61" w:author="Mike" w:date="2020-12-22T11:37:00Z"/>
              </w:rPr>
            </w:pPr>
            <w:ins w:id="459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460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"real_id": 1,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  <w:ins w:id="464" w:author="Mike" w:date="2020-12-22T11:37:00Z"/>
              </w:rPr>
            </w:pPr>
            <w:ins w:id="462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463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"name": "Taro",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kern w:val="0"/>
                <w:sz w:val="20"/>
                <w:szCs w:val="22"/>
                <w:lang w:val="en-US" w:bidi="hi-IN"/>
              </w:rPr>
            </w:pPr>
            <w:ins w:id="465" w:author="Mike" w:date="2020-12-22T11:37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466" w:author="Mike" w:date="2020-12-22T11:37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"percentage": 0.6,  }]}]</w:t>
              </w:r>
            </w:ins>
          </w:p>
        </w:tc>
      </w:tr>
    </w:tbl>
    <w:p>
      <w:pPr>
        <w:pStyle w:val="Normal"/>
        <w:rPr>
          <w:del w:id="468" w:author="Mike" w:date="2020-12-01T17:13:00Z"/>
        </w:rPr>
      </w:pPr>
      <w:del w:id="467" w:author="Mike" w:date="2020-12-01T17:13:00Z">
        <w:r>
          <w:rPr/>
        </w:r>
      </w:del>
      <w:r>
        <w:br w:type="page"/>
      </w:r>
    </w:p>
    <w:p>
      <w:pPr>
        <w:pStyle w:val="Normal"/>
        <w:rPr>
          <w:sz w:val="24"/>
          <w:szCs w:val="24"/>
        </w:rPr>
      </w:pPr>
      <w:ins w:id="469" w:author="Mike" w:date="2020-12-01T17:1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470" w:author="Mike" w:date="2020-12-01T16:20:00Z">
        <w:bookmarkStart w:id="2" w:name="items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tems</w:t>
        </w:r>
      </w:ins>
      <w:ins w:id="471" w:author="Mike" w:date="2020-12-01T10:31:00Z">
        <w:bookmarkEnd w:id="2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72" w:author="Mike" w:date="2020-12-01T10:3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73" w:author="Mike" w:date="2020-12-01T10:3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74" w:author="Mike" w:date="2020-12-01T10:3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75" w:author="Mike" w:date="2020-12-01T10:3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76" w:author="Mike" w:date="2020-12-01T17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477" w:author="Mike" w:date="2020-12-22T17:01:37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傳入的</w:t>
              </w:r>
            </w:ins>
            <w:ins w:id="478" w:author="Mike" w:date="2020-12-01T17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479" w:author="Mike" w:date="2020-12-22T17:32:3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480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張</w:t>
              </w:r>
            </w:ins>
            <w:ins w:id="481" w:author="Mike" w:date="2020-12-22T17:01:4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照片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482" w:author="Mike" w:date="2020-12-22T17:02:00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483" w:author="Mike" w:date="2020-12-01T17:06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84" w:author="Mike" w:date="2020-12-22T11:1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485" w:author="Mike" w:date="2020-12-22T11:1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  <w:ins w:id="486" w:author="Mike" w:date="2020-12-22T11:1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的頂點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87" w:author="Mike" w:date="2020-12-22T11:1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488" w:author="Mike" w:date="2020-12-22T11:11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[[200, 100], [1720, 100], [1720, 1180], [200, 1180]]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489" w:author="Mike" w:date="2020-12-22T11:1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item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490" w:author="Mike" w:date="2020-12-22T11:1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回傳值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491" w:author="Mike" w:date="2020-12-22T11:26:00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492" w:author="Mike" w:date="2020-12-22T17:34:37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-</w:t>
              </w:r>
            </w:ins>
          </w:p>
        </w:tc>
      </w:tr>
    </w:tbl>
    <w:p>
      <w:pPr>
        <w:pStyle w:val="Normal"/>
        <w:rPr>
          <w:sz w:val="24"/>
          <w:szCs w:val="24"/>
          <w:del w:id="494" w:author="Mike" w:date="2020-12-22T11:14:00Z"/>
        </w:rPr>
      </w:pPr>
      <w:del w:id="493" w:author="Mike" w:date="2020-12-22T11:14:00Z">
        <w:r>
          <w:rPr>
            <w:sz w:val="24"/>
            <w:szCs w:val="24"/>
          </w:rPr>
        </w:r>
      </w:del>
      <w:r>
        <w:br w:type="page"/>
      </w:r>
    </w:p>
    <w:p>
      <w:pPr>
        <w:pStyle w:val="Normal"/>
        <w:rPr>
          <w:sz w:val="24"/>
          <w:szCs w:val="24"/>
        </w:rPr>
      </w:pPr>
      <w:ins w:id="495" w:author="Mike" w:date="2020-12-22T11:05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496" w:author="Mike" w:date="2020-12-22T11:05:00Z">
        <w:bookmarkStart w:id="3" w:name="items2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</w:t>
        </w:r>
      </w:ins>
      <w:ins w:id="497" w:author="Mike" w:date="2020-12-22T11:05:00Z">
        <w:bookmarkEnd w:id="3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8"/>
        <w:gridCol w:w="3114"/>
        <w:gridCol w:w="850"/>
        <w:gridCol w:w="3632"/>
      </w:tblGrid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98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499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00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01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02" w:author="Mike" w:date="2020-12-22T11:14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num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503" w:author="Mike" w:date="2020-12-22T17:33:1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504" w:author="Mike" w:date="2020-12-22T17:33:1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505" w:author="Mike" w:date="2020-12-22T17:02:43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照片中第</w:t>
              </w:r>
            </w:ins>
            <w:ins w:id="506" w:author="Mike" w:date="2020-12-22T17:02:43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</w:t>
              </w:r>
            </w:ins>
            <w:ins w:id="507" w:author="Mike" w:date="2020-12-22T17:02:43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個麵包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508" w:author="Mike" w:date="2020-12-22T17:02:43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509" w:author="Mike" w:date="2020-12-22T11:0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10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position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511" w:author="Mike" w:date="2020-12-22T11:0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[[x1,y1],[x2,y2],[x3,y3],[x4,y4]]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512" w:author="Mike" w:date="2020-12-22T11:05:00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  <w:ins w:id="514" w:author="Mike" w:date="2020-12-22T11:05:00Z"/>
              </w:rPr>
            </w:pPr>
            <w:ins w:id="513" w:author="Mike" w:date="2020-12-22T11:05:00Z">
              <w:r>
                <w:rPr>
                  <w:rFonts w:cs="Arial" w:ascii="Arial Unicode MS" w:hAnsi="Arial Unicode MS"/>
                  <w:color w:val="1C1C1C"/>
                  <w:kern w:val="0"/>
                  <w:sz w:val="24"/>
                  <w:szCs w:val="24"/>
                  <w:lang w:val="en-US" w:eastAsia="zh-TW" w:bidi="hi-IN"/>
                </w:rPr>
                <w:t>[[300, 100], [500, 100],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515" w:author="Mike" w:date="2020-12-22T11:05:00Z">
              <w:r>
                <w:rPr>
                  <w:rFonts w:ascii="Arial Unicode MS" w:hAnsi="Arial Unicode MS" w:cs="Arial"/>
                  <w:color w:val="1C1C1C"/>
                  <w:kern w:val="0"/>
                  <w:sz w:val="24"/>
                  <w:szCs w:val="24"/>
                  <w:lang w:val="en-US" w:eastAsia="zh-TW" w:bidi="hi-IN"/>
                </w:rPr>
                <w:t xml:space="preserve"> </w:t>
              </w:r>
            </w:ins>
            <w:ins w:id="516" w:author="Mike" w:date="2020-12-22T11:05:00Z">
              <w:r>
                <w:rPr>
                  <w:rFonts w:cs="Arial" w:ascii="Arial Unicode MS" w:hAnsi="Arial Unicode MS"/>
                  <w:color w:val="1C1C1C"/>
                  <w:kern w:val="0"/>
                  <w:sz w:val="24"/>
                  <w:szCs w:val="24"/>
                  <w:lang w:val="en-US" w:eastAsia="zh-TW" w:bidi="hi-IN"/>
                </w:rPr>
                <w:t>[500, 600], [300, 600]]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17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confidence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518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信心指數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19" w:author="Mike" w:date="2020-12-22T17:03:04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float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20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0.8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21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real_id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525" w:author="Mike" w:date="2020-12-22T17:04:39Z"/>
              </w:rPr>
            </w:pPr>
            <w:ins w:id="522" w:author="Mike" w:date="2020-12-22T17:04:3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對應</w:t>
              </w:r>
            </w:ins>
            <w:ins w:id="523" w:author="Mike" w:date="2020-12-22T17:04:3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model </w:t>
              </w:r>
            </w:ins>
            <w:ins w:id="524" w:author="Mike" w:date="2020-12-22T17:04:3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內部參數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526" w:author="Mike" w:date="2020-12-22T17:04:3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(classes.txt)</w:t>
              </w:r>
            </w:ins>
            <w:ins w:id="527" w:author="Mike" w:date="2020-12-22T17:04:3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</w:t>
              </w:r>
            </w:ins>
            <w:ins w:id="528" w:author="Mike" w:date="2020-12-22T17:04:3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29" w:author="Mike" w:date="2020-12-22T17:04:39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530" w:author="Mike" w:date="2020-12-22T11:0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31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name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532" w:author="Mike" w:date="2020-12-22T17:10:46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對應</w:t>
              </w:r>
            </w:ins>
            <w:ins w:id="533" w:author="Mike" w:date="2020-12-22T11:0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534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35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36" w:author="Mike" w:date="2020-12-22T11:05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"Taro"</w:t>
              </w:r>
            </w:ins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537" w:author="Mike" w:date="2020-12-22T11:0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percentage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538" w:author="Mike" w:date="2020-12-22T11:05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麵包佔框框的比例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en-US" w:eastAsia="zh-TW" w:bidi="hi-IN"/>
              </w:rPr>
            </w:pPr>
            <w:ins w:id="539" w:author="Mike" w:date="2020-12-22T17:03:10Z">
              <w:r>
                <w:rPr>
                  <w:rFonts w:eastAsia="Arial" w:cs="Arial"/>
                  <w:kern w:val="0"/>
                  <w:sz w:val="24"/>
                  <w:szCs w:val="24"/>
                  <w:lang w:val="en-US" w:eastAsia="zh-TW" w:bidi="hi-IN"/>
                </w:rPr>
                <w:t>float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540" w:author="Mike" w:date="2020-12-22T17:03:1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0.</w:t>
              </w:r>
            </w:ins>
            <w:ins w:id="541" w:author="Mike" w:date="2020-12-22T11:05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6</w:t>
              </w:r>
            </w:ins>
          </w:p>
        </w:tc>
      </w:tr>
    </w:tbl>
    <w:p>
      <w:pPr>
        <w:pStyle w:val="Normal"/>
        <w:rPr/>
      </w:pPr>
      <w:ins w:id="542" w:author="Mike" w:date="2020-12-22T11:37:00Z">
        <w:r>
          <w:rPr/>
        </w:r>
      </w:ins>
      <w:r>
        <w:br w:type="page"/>
      </w:r>
    </w:p>
    <w:p>
      <w:pPr>
        <w:pStyle w:val="Normal"/>
        <w:rPr/>
      </w:pPr>
      <w:ins w:id="544" w:author="Mike" w:date="2020-12-22T09:5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 xml:space="preserve">3. </w:t>
        </w:r>
      </w:ins>
      <w:ins w:id="545" w:author="Mike" w:date="2020-12-22T09:5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t>攝影機的</w:t>
        </w:r>
      </w:ins>
      <w:ins w:id="546" w:author="Mike" w:date="2020-12-22T09:52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ROI</w:t>
        </w:r>
      </w:ins>
      <w:ins w:id="547" w:author="Mike" w:date="2020-12-22T09:52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t>面積</w:t>
        </w:r>
      </w:ins>
    </w:p>
    <w:p>
      <w:pPr>
        <w:pStyle w:val="Normal"/>
        <w:rPr/>
      </w:pPr>
      <w:ins w:id="549" w:author="Mike" w:date="2020-12-22T09:52:00Z">
        <w:r>
          <w:rPr/>
        </w:r>
      </w:ins>
    </w:p>
    <w:p>
      <w:pPr>
        <w:pStyle w:val="Normal"/>
        <w:rPr/>
      </w:pPr>
      <w:ins w:id="551" w:author="Mike" w:date="2020-12-22T09:52:00Z">
        <w:r>
          <w:rPr>
            <w:rFonts w:ascii="Arial Unicode MS" w:hAnsi="Arial Unicode MS" w:cs="Arial Unicode MS" w:eastAsia="Arial Unicode MS"/>
            <w:sz w:val="24"/>
            <w:szCs w:val="24"/>
          </w:rPr>
          <w:t>需求參數：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52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53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54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55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數值</w:t>
              </w:r>
            </w:ins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556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function</w:t>
              </w:r>
            </w:ins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57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功能名稱</w:t>
              </w:r>
            </w:ins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58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bidi="hi-IN"/>
              </w:rPr>
            </w:pPr>
            <w:ins w:id="559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"</w:t>
              </w:r>
            </w:ins>
            <w:ins w:id="560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nine</w:t>
              </w:r>
            </w:ins>
            <w:ins w:id="561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"</w:t>
              </w:r>
            </w:ins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562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values</w:t>
              </w:r>
            </w:ins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564" w:author="Mike" w:date="2020-12-22T09:52:00Z"/>
              </w:rPr>
            </w:pPr>
            <w:ins w:id="563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要儲存的欄位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565" w:author="Mike" w:date="2020-12-22T09:5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JSON</w:t>
              </w:r>
            </w:ins>
            <w:ins w:id="566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格式，其中欄位參考下表</w:t>
              </w:r>
            </w:ins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67" w:author="Mike" w:date="2020-12-22T11:38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CN" w:bidi="hi-IN"/>
              </w:rPr>
            </w:pPr>
            <w:ins w:id="568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CN" w:bidi="hi-IN"/>
                </w:rPr>
                <w:t>-</w:t>
              </w:r>
            </w:ins>
          </w:p>
        </w:tc>
      </w:tr>
    </w:tbl>
    <w:p>
      <w:pPr>
        <w:pStyle w:val="Normal"/>
        <w:rPr>
          <w:sz w:val="24"/>
          <w:szCs w:val="24"/>
          <w:ins w:id="570" w:author="Mike" w:date="2020-12-22T09:52:00Z"/>
        </w:rPr>
      </w:pPr>
      <w:ins w:id="569" w:author="Mike" w:date="2020-12-22T09:52:00Z">
        <w:r>
          <w:rPr>
            <w:sz w:val="24"/>
            <w:szCs w:val="24"/>
          </w:rPr>
        </w:r>
      </w:ins>
    </w:p>
    <w:p>
      <w:pPr>
        <w:pStyle w:val="Normal"/>
        <w:rPr/>
      </w:pPr>
      <w:ins w:id="571" w:author="Mike" w:date="2020-12-22T09:52:00Z">
        <w:r>
          <w:rPr>
            <w:rFonts w:eastAsia="Arial Unicode MS" w:cs="Arial Unicode MS" w:ascii="Arial Unicode MS" w:hAnsi="Arial Unicode MS"/>
            <w:sz w:val="24"/>
            <w:szCs w:val="24"/>
          </w:rPr>
          <w:t>values</w:t>
        </w:r>
      </w:ins>
      <w:ins w:id="572" w:author="Mike" w:date="2020-12-22T09:52:00Z"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1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7"/>
        <w:gridCol w:w="2550"/>
        <w:gridCol w:w="1085"/>
        <w:gridCol w:w="4018"/>
      </w:tblGrid>
      <w:tr>
        <w:trPr/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73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74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75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576" w:author="Mike" w:date="2020-12-22T09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3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77" w:author="Mike" w:date="2020-12-22T09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578" w:author="Mike" w:date="2020-12-22T17:09:06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傳入的</w:t>
              </w:r>
            </w:ins>
            <w:ins w:id="579" w:author="Mike" w:date="2020-12-22T17:06:4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580" w:author="Mike" w:date="2020-12-22T17:06:4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581" w:author="Mike" w:date="2020-12-22T17:06:4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支攝影機</w:t>
              </w:r>
            </w:ins>
          </w:p>
        </w:tc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82" w:author="Mike" w:date="2020-12-22T17:06:49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0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bidi="hi-IN"/>
              </w:rPr>
            </w:pPr>
            <w:ins w:id="583" w:author="Mike" w:date="2020-12-22T10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3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84" w:author="Mike" w:date="2020-12-22T10:50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cam_type</w:t>
              </w:r>
            </w:ins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585" w:author="Mike" w:date="2020-12-22T17:31:57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586" w:author="Mike" w:date="2020-12-22T17:31:57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587" w:author="Mike" w:date="2020-12-22T17:32:01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支的</w:t>
              </w:r>
            </w:ins>
            <w:ins w:id="588" w:author="Mike" w:date="2020-12-22T10:50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攝影機類型</w:t>
              </w:r>
            </w:ins>
          </w:p>
        </w:tc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89" w:author="Mike" w:date="2020-12-22T10:5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40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/>
                <w:ins w:id="592" w:author="Mike" w:date="2020-12-23T10:17:14Z"/>
                <w:sz w:val="24"/>
                <w:szCs w:val="24"/>
              </w:rPr>
            </w:pPr>
            <w:ins w:id="590" w:author="Mike" w:date="2020-12-23T10:17:14Z">
              <w:r>
                <w:rPr>
                  <w:rFonts w:ascii="Arial Unicode MS" w:hAnsi="Arial Unicode MS" w:cs="Arial" w:eastAsia="Arial Unicode MS"/>
                  <w:kern w:val="0"/>
                  <w:sz w:val="24"/>
                  <w:szCs w:val="24"/>
                  <w:lang w:val="en-US" w:eastAsia="zh-TW" w:bidi="hi-IN"/>
                </w:rPr>
                <w:t>現有選項</w:t>
              </w:r>
            </w:ins>
            <w:ins w:id="591" w:author="Mike" w:date="2020-12-23T10:17:14Z">
              <w:r>
                <w:rPr>
                  <w:rFonts w:eastAsia="Arial Unicode MS"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:"ip_cam", "web_cam"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/>
                <w:sz w:val="24"/>
                <w:szCs w:val="24"/>
              </w:rPr>
            </w:pPr>
            <w:ins w:id="593" w:author="Mike" w:date="2020-12-23T10:17:14Z">
              <w:r>
                <w:rPr>
                  <w:rFonts w:ascii="Arial Unicode MS" w:hAnsi="Arial Unicode MS" w:cs="Arial" w:eastAsia="Arial Unicode MS"/>
                  <w:kern w:val="0"/>
                  <w:sz w:val="24"/>
                  <w:szCs w:val="24"/>
                  <w:lang w:val="en-US" w:eastAsia="zh-TW" w:bidi="hi-IN"/>
                </w:rPr>
                <w:t xml:space="preserve">請依實際需求擇一輸入 </w:t>
              </w:r>
            </w:ins>
          </w:p>
        </w:tc>
      </w:tr>
      <w:tr>
        <w:trPr/>
        <w:tc>
          <w:tcPr>
            <w:tcW w:w="13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594" w:author="Mike" w:date="2020-12-22T17:07:03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cam_addr</w:t>
              </w:r>
            </w:ins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595" w:author="Mike" w:date="2020-12-22T17:32:1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596" w:author="Mike" w:date="2020-12-22T17:32:1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597" w:author="Mike" w:date="2020-12-22T17:32:1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支</w:t>
              </w:r>
            </w:ins>
            <w:ins w:id="598" w:author="Mike" w:date="2020-12-22T17:31:44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</w:t>
              </w:r>
            </w:ins>
            <w:ins w:id="599" w:author="Mike" w:date="2020-12-22T17:07:03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攝影機</w:t>
              </w:r>
            </w:ins>
            <w:ins w:id="600" w:author="Mike" w:date="2020-12-22T17:35:13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位置</w:t>
              </w:r>
            </w:ins>
          </w:p>
        </w:tc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01" w:author="Mike" w:date="2020-12-22T17:07:03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40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bidi="hi-IN"/>
              </w:rPr>
            </w:pPr>
            <w:ins w:id="602" w:author="Mike" w:date="2020-12-22T17:07:03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"rtsp://admin:admin@192.168.101.150/Media/stream1"</w:t>
              </w:r>
            </w:ins>
          </w:p>
        </w:tc>
      </w:tr>
      <w:tr>
        <w:trPr/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03" w:author="Mike" w:date="2020-12-22T17:08:09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606" w:author="Mike" w:date="2020-12-22T17:08:09Z"/>
              </w:rPr>
            </w:pPr>
            <w:ins w:id="604" w:author="Mike" w:date="2020-12-22T17:08:0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  <w:ins w:id="605" w:author="Mike" w:date="2020-12-22T17:08:0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的頂點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del w:id="611" w:author="Jia Tsau" w:date="2020-12-22T15:23:00Z"/>
              </w:rPr>
            </w:pPr>
            <w:ins w:id="607" w:author="Mike" w:date="2020-12-22T17:08:0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</w:t>
              </w:r>
            </w:ins>
            <w:ins w:id="608" w:author="Mike" w:date="2020-12-22T17:08:0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順序必須為逆時鐘</w:t>
              </w:r>
            </w:ins>
            <w:ins w:id="609" w:author="Mike" w:date="2020-12-22T17:08:09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)</w:t>
              </w:r>
            </w:ins>
            <w:del w:id="610" w:author="Mike" w:date="2020-12-22T17:08:09Z">
              <w:r>
                <w:rPr>
                  <w:kern w:val="0"/>
                  <w:sz w:val="24"/>
                  <w:szCs w:val="24"/>
                  <w:lang w:val="en-US" w:eastAsia="zh-TW" w:bidi="hi-IN"/>
                </w:rPr>
                <w:delText>設定辨識範圍，提供</w:delText>
              </w:r>
            </w:del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del w:id="612" w:author="Jia Tsau" w:date="2020-12-22T15:2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一定要是</w:delText>
              </w:r>
            </w:del>
            <w:del w:id="613" w:author="Mike" w:date="2020-12-22T17:08:0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為</w:delText>
              </w:r>
            </w:del>
            <w:del w:id="614" w:author="Jia Tsau" w:date="2020-12-22T15:2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的</w:delText>
              </w:r>
            </w:del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15" w:author="Mike" w:date="2020-12-22T17:08:09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619" w:author="Mike" w:date="2020-12-23T10:15:47Z"/>
              </w:rPr>
            </w:pPr>
            <w:ins w:id="616" w:author="Mike" w:date="2020-12-23T10:15:47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1. </w:t>
              </w:r>
            </w:ins>
            <w:ins w:id="617" w:author="Mike" w:date="2020-12-23T10:15:47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輸入辨識範圍區間方式</w:t>
              </w:r>
            </w:ins>
            <w:ins w:id="618" w:author="Mike" w:date="2020-12-23T10:15:47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br/>
                <w:t>[(x1,y1),(x2,y2),(x3,y3),(x4,y4)]</w:t>
                <w:br/>
                <w:t>ex: [[200, 100], [1720, 100], [1720,</w:t>
                <w:br/>
                <w:t>1180], [200, 1180]]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621" w:author="Mike" w:date="2020-12-23T10:15:47Z"/>
              </w:rPr>
            </w:pPr>
            <w:ins w:id="620" w:author="Mike" w:date="2020-12-23T10:15:47Z">
              <w:r>
                <w:rPr>
                  <w:kern w:val="0"/>
                  <w:sz w:val="24"/>
                  <w:szCs w:val="24"/>
                  <w:lang w:val="en-US" w:eastAsia="zh-TW" w:bidi="hi-IN"/>
                </w:rPr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624" w:author="Mike" w:date="2020-12-23T10:15:47Z"/>
              </w:rPr>
            </w:pPr>
            <w:ins w:id="622" w:author="Mike" w:date="2020-12-23T10:15:47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2. </w:t>
              </w:r>
            </w:ins>
            <w:ins w:id="623" w:author="Mike" w:date="2020-12-23T10:15:4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>無輸入辨識範圍區間即為整張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625" w:author="Mike" w:date="2020-12-23T10:15:4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 xml:space="preserve">    </w:t>
              </w:r>
            </w:ins>
            <w:ins w:id="626" w:author="Mike" w:date="2020-12-23T10:15:4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 xml:space="preserve">圖片辨識 </w:t>
              </w:r>
            </w:ins>
            <w:ins w:id="627" w:author="Mike" w:date="2020-12-23T10:15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kern w:val="0"/>
                  <w:sz w:val="24"/>
                  <w:szCs w:val="24"/>
                  <w:lang w:val="en-US" w:eastAsia="zh-TW" w:bidi="hi-IN"/>
                </w:rPr>
                <w:t xml:space="preserve">ex :[ ] </w:t>
              </w:r>
            </w:ins>
          </w:p>
        </w:tc>
      </w:tr>
    </w:tbl>
    <w:p>
      <w:pPr>
        <w:pStyle w:val="Normal"/>
        <w:rPr>
          <w:sz w:val="24"/>
          <w:szCs w:val="24"/>
          <w:ins w:id="629" w:author="Mike" w:date="2020-12-22T11:50:00Z"/>
        </w:rPr>
      </w:pPr>
      <w:ins w:id="628" w:author="Mike" w:date="2020-12-22T11:50:00Z">
        <w:r>
          <w:rPr>
            <w:sz w:val="24"/>
            <w:szCs w:val="24"/>
          </w:rPr>
        </w:r>
      </w:ins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ins w:id="631" w:author="Mike" w:date="2020-12-22T11:49:00Z"/>
        </w:rPr>
      </w:pPr>
      <w:ins w:id="630" w:author="Mike" w:date="2020-12-22T11:49:00Z">
        <w:r>
          <w:rPr>
            <w:sz w:val="24"/>
            <w:szCs w:val="24"/>
          </w:rPr>
        </w:r>
      </w:ins>
    </w:p>
    <w:p>
      <w:pPr>
        <w:pStyle w:val="Normal"/>
        <w:rPr>
          <w:sz w:val="24"/>
          <w:szCs w:val="24"/>
          <w:ins w:id="633" w:author="Mike" w:date="2020-12-22T11:49:00Z"/>
        </w:rPr>
      </w:pPr>
      <w:ins w:id="632" w:author="Mike" w:date="2020-12-22T11:49:00Z">
        <w:r>
          <w:rPr>
            <w:sz w:val="24"/>
            <w:szCs w:val="24"/>
          </w:rPr>
        </w:r>
      </w:ins>
      <w:r>
        <w:br w:type="page"/>
      </w:r>
    </w:p>
    <w:p>
      <w:pPr>
        <w:pStyle w:val="Normal"/>
        <w:rPr>
          <w:sz w:val="24"/>
          <w:szCs w:val="24"/>
        </w:rPr>
      </w:pPr>
      <w:ins w:id="634" w:author="Mike" w:date="2020-12-22T11:49:00Z">
        <w:r>
          <w:rPr>
            <w:rFonts w:ascii="Arial Unicode MS" w:hAnsi="Arial Unicode MS" w:cs="Arial Unicode MS" w:eastAsia="Arial Unicode MS"/>
            <w:sz w:val="24"/>
            <w:szCs w:val="24"/>
            <w:lang w:eastAsia="zh-TW"/>
          </w:rPr>
          <w:t>回傳欄位</w:t>
        </w:r>
      </w:ins>
      <w:ins w:id="635" w:author="Mike" w:date="2020-12-22T11:49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: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36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37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38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39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40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rtn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41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訊息代碼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42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ins w:id="646" w:author="Mike" w:date="2020-12-22T11:49:00Z"/>
              </w:rPr>
            </w:pPr>
            <w:ins w:id="643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正常：</w:t>
              </w:r>
            </w:ins>
            <w:ins w:id="644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20</w:t>
              </w:r>
            </w:ins>
            <w:ins w:id="645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CN" w:bidi="hi-IN"/>
                </w:rPr>
                <w:t>0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47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異常：</w:t>
              </w:r>
            </w:ins>
            <w:ins w:id="648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404</w:t>
              </w:r>
            </w:ins>
          </w:p>
        </w:tc>
      </w:tr>
      <w:tr>
        <w:trPr>
          <w:trHeight w:val="1240" w:hRule="atLeast"/>
        </w:trPr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hyperlink w:anchor="items">
              <w:ins w:id="649" w:author="Mike" w:date="2020-12-22T11:49:00Z">
                <w:r>
                  <w:rPr>
                    <w:rFonts w:cs="Arial"/>
                    <w:kern w:val="0"/>
                    <w:sz w:val="24"/>
                    <w:szCs w:val="24"/>
                    <w:lang w:val="en-US" w:eastAsia="zh-TW" w:bidi="hi-IN"/>
                  </w:rPr>
                  <w:t>items</w:t>
                </w:r>
              </w:ins>
            </w:hyperlink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50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回傳值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51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53" w:author="Mike" w:date="2020-12-22T11:49:00Z"/>
              </w:rPr>
            </w:pPr>
            <w:ins w:id="652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[{"id": 1,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56" w:author="Mike" w:date="2020-12-22T11:49:00Z"/>
              </w:rPr>
            </w:pPr>
            <w:ins w:id="654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</w:t>
              </w:r>
            </w:ins>
            <w:ins w:id="655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"roi": [[200, 100], [1720, 100], [1720, 1180], [200, 1180]],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59" w:author="Mike" w:date="2020-12-22T11:49:00Z"/>
              </w:rPr>
            </w:pPr>
            <w:ins w:id="657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</w:t>
              </w:r>
            </w:ins>
            <w:ins w:id="658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"item": [{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62" w:author="Mike" w:date="2020-12-22T11:49:00Z"/>
              </w:rPr>
            </w:pPr>
            <w:ins w:id="660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661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"num": 1,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65" w:author="Mike" w:date="2020-12-22T11:49:00Z"/>
              </w:rPr>
            </w:pPr>
            <w:ins w:id="663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664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"position": [[300, 100], [500, 100], [500, 600], [300, 600]],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68" w:author="Mike" w:date="2020-12-22T11:49:00Z"/>
              </w:rPr>
            </w:pPr>
            <w:ins w:id="666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667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"confidence": 0.8,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71" w:author="Mike" w:date="2020-12-22T11:49:00Z"/>
              </w:rPr>
            </w:pPr>
            <w:ins w:id="669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670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"real_id": 1,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ins w:id="674" w:author="Mike" w:date="2020-12-22T11:49:00Z"/>
              </w:rPr>
            </w:pPr>
            <w:ins w:id="672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673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"name": "Taro",</w:t>
              </w:r>
            </w:ins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ins w:id="675" w:author="Mike" w:date="2020-12-22T11:49:00Z">
              <w:r>
                <w:rPr>
                  <w:rFonts w:ascii="Arial" w:hAnsi="Arial" w:cs="Arial"/>
                  <w:kern w:val="0"/>
                  <w:sz w:val="20"/>
                  <w:szCs w:val="22"/>
                  <w:lang w:val="en-US" w:eastAsia="zh-TW" w:bidi="hi-IN"/>
                </w:rPr>
                <w:t xml:space="preserve">      </w:t>
              </w:r>
            </w:ins>
            <w:ins w:id="676" w:author="Mike" w:date="2020-12-22T11:49:00Z">
              <w:r>
                <w:rPr>
                  <w:rFonts w:cs="Arial"/>
                  <w:kern w:val="0"/>
                  <w:sz w:val="20"/>
                  <w:szCs w:val="22"/>
                  <w:lang w:val="en-US" w:eastAsia="zh-TW" w:bidi="hi-IN"/>
                </w:rPr>
                <w:t>"percentage": 0.6,  }]}]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ins w:id="677" w:author="Mike" w:date="2020-12-22T11:49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678" w:author="Mike" w:date="2020-12-22T11:49:00Z">
        <w:bookmarkStart w:id="4" w:name="items1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tems</w:t>
        </w:r>
      </w:ins>
      <w:ins w:id="679" w:author="Mike" w:date="2020-12-22T11:49:00Z">
        <w:bookmarkEnd w:id="4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383"/>
        <w:gridCol w:w="1017"/>
        <w:gridCol w:w="41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80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81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682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683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84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685" w:author="Mike" w:date="2020-12-22T17:09:24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傳入的第幾支攝影機的照片</w:t>
              </w:r>
            </w:ins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686" w:author="Mike" w:date="2020-12-22T17:09:24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687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88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</w:p>
        </w:tc>
        <w:tc>
          <w:tcPr>
            <w:tcW w:w="2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689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ROI</w:t>
              </w:r>
            </w:ins>
            <w:ins w:id="690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的頂點</w:t>
              </w:r>
            </w:ins>
          </w:p>
        </w:tc>
        <w:tc>
          <w:tcPr>
            <w:tcW w:w="1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91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1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692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[[200, 100], [1720, 100], [1720, 1180], [200, 1180]]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693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item</w:t>
              </w:r>
            </w:ins>
          </w:p>
        </w:tc>
        <w:tc>
          <w:tcPr>
            <w:tcW w:w="2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694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回傳值</w:t>
              </w:r>
            </w:ins>
          </w:p>
        </w:tc>
        <w:tc>
          <w:tcPr>
            <w:tcW w:w="1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695" w:author="Mike" w:date="2020-12-22T11:49:00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41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696" w:author="Mike" w:date="2020-12-22T17:37:47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-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ins w:id="697" w:author="Mike" w:date="2020-12-22T11:49:00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698" w:author="Mike" w:date="2020-12-22T11:49:00Z">
        <w:bookmarkStart w:id="5" w:name="items21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</w:t>
        </w:r>
      </w:ins>
      <w:ins w:id="699" w:author="Mike" w:date="2020-12-22T11:49:00Z">
        <w:bookmarkEnd w:id="5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8"/>
        <w:gridCol w:w="3114"/>
        <w:gridCol w:w="801"/>
        <w:gridCol w:w="3681"/>
      </w:tblGrid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700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參數名稱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701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說明</w:t>
              </w:r>
            </w:ins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02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type</w:t>
              </w:r>
            </w:ins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CN" w:bidi="hi-IN"/>
              </w:rPr>
            </w:pPr>
            <w:ins w:id="703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t>範例數值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04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num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705" w:author="Mike" w:date="2020-12-22T17:15:34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第</w:t>
              </w:r>
            </w:ins>
            <w:ins w:id="706" w:author="Mike" w:date="2020-12-22T17:15:34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N</w:t>
              </w:r>
            </w:ins>
            <w:ins w:id="707" w:author="Mike" w:date="2020-12-22T17:10:1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照片中第幾個麵包</w:t>
              </w:r>
            </w:ins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708" w:author="Mike" w:date="2020-12-22T17:10:15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709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10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position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711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[[x1,y1],[x2,y2],[x3,y3],[x4,y4]]</w:t>
              </w:r>
            </w:ins>
          </w:p>
        </w:tc>
        <w:tc>
          <w:tcPr>
            <w:tcW w:w="8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712" w:author="Mike" w:date="2020-12-22T11:49:00Z">
              <w:r>
                <w:rPr>
                  <w:rFonts w:cs="Arial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list</w:t>
              </w:r>
            </w:ins>
          </w:p>
        </w:tc>
        <w:tc>
          <w:tcPr>
            <w:tcW w:w="3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  <w:ins w:id="714" w:author="Mike" w:date="2020-12-22T11:49:00Z"/>
              </w:rPr>
            </w:pPr>
            <w:ins w:id="713" w:author="Mike" w:date="2020-12-22T11:49:00Z">
              <w:r>
                <w:rPr>
                  <w:rFonts w:cs="Arial" w:ascii="Arial Unicode MS" w:hAnsi="Arial Unicode MS"/>
                  <w:color w:val="1C1C1C"/>
                  <w:kern w:val="0"/>
                  <w:sz w:val="24"/>
                  <w:szCs w:val="24"/>
                  <w:lang w:val="en-US" w:eastAsia="zh-TW" w:bidi="hi-IN"/>
                </w:rPr>
                <w:t xml:space="preserve">[[300, 100], [500, 100], 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cs="Arial"/>
                <w:kern w:val="0"/>
                <w:sz w:val="24"/>
                <w:szCs w:val="24"/>
                <w:lang w:val="en-US" w:eastAsia="zh-TW" w:bidi="hi-IN"/>
              </w:rPr>
            </w:pPr>
            <w:ins w:id="715" w:author="Mike" w:date="2020-12-22T11:49:00Z">
              <w:r>
                <w:rPr>
                  <w:rFonts w:cs="Arial" w:ascii="Arial Unicode MS" w:hAnsi="Arial Unicode MS"/>
                  <w:color w:val="1C1C1C"/>
                  <w:kern w:val="0"/>
                  <w:sz w:val="24"/>
                  <w:szCs w:val="24"/>
                  <w:lang w:val="en-US" w:eastAsia="zh-TW" w:bidi="hi-IN"/>
                </w:rPr>
                <w:t>[500, 600], [300, 100]]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16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confidence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717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信心指數</w:t>
              </w:r>
            </w:ins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18" w:author="Mike" w:date="2020-12-22T17:10:2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float</w:t>
              </w:r>
            </w:ins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19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0.8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20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real_id</w:t>
              </w:r>
            </w:ins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  <w:ins w:id="724" w:author="Mike" w:date="2020-12-22T17:04:45Z"/>
              </w:rPr>
            </w:pPr>
            <w:ins w:id="721" w:author="Mike" w:date="2020-12-22T17:04:4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對應</w:t>
              </w:r>
            </w:ins>
            <w:ins w:id="722" w:author="Mike" w:date="2020-12-22T17:04:45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 xml:space="preserve">model </w:t>
              </w:r>
            </w:ins>
            <w:ins w:id="723" w:author="Mike" w:date="2020-12-22T17:04:4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內部參數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725" w:author="Mike" w:date="2020-12-22T17:04:45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(classes.txt)</w:t>
              </w:r>
            </w:ins>
            <w:ins w:id="726" w:author="Mike" w:date="2020-12-22T17:04:45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的</w:t>
              </w:r>
            </w:ins>
            <w:ins w:id="727" w:author="Mike" w:date="2020-12-22T17:04:45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id</w:t>
              </w:r>
            </w:ins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28" w:author="Mike" w:date="2020-12-22T17:10:28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int</w:t>
              </w:r>
            </w:ins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bidi="hi-IN"/>
              </w:rPr>
            </w:pPr>
            <w:ins w:id="729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1</w:t>
              </w:r>
            </w:ins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30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name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731" w:author="Mike" w:date="2020-12-22T17:10:39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對應</w:t>
              </w:r>
            </w:ins>
            <w:ins w:id="732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733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34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string</w:t>
              </w:r>
            </w:ins>
          </w:p>
        </w:tc>
        <w:tc>
          <w:tcPr>
            <w:tcW w:w="3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35" w:author="Mike" w:date="2020-12-22T11:49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"Taro"</w:t>
              </w:r>
            </w:ins>
          </w:p>
        </w:tc>
      </w:tr>
      <w:tr>
        <w:trPr/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736" w:author="Mike" w:date="2020-12-22T11:49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percentage</w:t>
              </w:r>
            </w:ins>
          </w:p>
        </w:tc>
        <w:tc>
          <w:tcPr>
            <w:tcW w:w="3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4"/>
                <w:szCs w:val="24"/>
                <w:lang w:val="en-US" w:eastAsia="zh-TW" w:bidi="hi-IN"/>
              </w:rPr>
            </w:pPr>
            <w:ins w:id="737" w:author="Mike" w:date="2020-12-22T11:49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麵包佔框框的比例</w:t>
              </w:r>
            </w:ins>
          </w:p>
        </w:tc>
        <w:tc>
          <w:tcPr>
            <w:tcW w:w="8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24"/>
                <w:szCs w:val="24"/>
                <w:lang w:val="en-US" w:eastAsia="zh-TW" w:bidi="hi-IN"/>
              </w:rPr>
            </w:pPr>
            <w:ins w:id="738" w:author="Mike" w:date="2020-12-22T17:11:18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float</w:t>
              </w:r>
            </w:ins>
          </w:p>
        </w:tc>
        <w:tc>
          <w:tcPr>
            <w:tcW w:w="3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kern w:val="0"/>
                <w:sz w:val="24"/>
                <w:szCs w:val="24"/>
                <w:lang w:val="en-US" w:eastAsia="zh-TW" w:bidi="hi-IN"/>
              </w:rPr>
            </w:pPr>
            <w:ins w:id="739" w:author="Mike" w:date="2020-12-22T17:11:18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t>0.6</w:t>
              </w:r>
            </w:ins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五、訊息代碼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(rtn)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定義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15"/>
        <w:gridCol w:w="1245"/>
        <w:gridCol w:w="6555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回應代碼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類別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說明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200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CN" w:bidi="hi-IN"/>
              </w:rPr>
              <w:t>-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無錯誤發生</w:t>
            </w:r>
            <w:r>
              <w:rPr>
                <w:rFonts w:eastAsia="Arial Unicode MS" w:cs="Arial Unicode MS" w:ascii="Arial Unicode MS" w:hAnsi="Arial Unicode MS"/>
                <w:kern w:val="0"/>
                <w:sz w:val="24"/>
                <w:szCs w:val="24"/>
                <w:lang w:val="en-US" w:eastAsia="zh-TW" w:bidi="hi-IN"/>
              </w:rPr>
              <w:t xml:space="preserve">; </w:t>
            </w: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成功</w:t>
            </w:r>
          </w:p>
        </w:tc>
      </w:tr>
      <w:tr>
        <w:trPr/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740" w:author="Mike" w:date="2020-12-22T11:50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20</w:t>
              </w:r>
            </w:ins>
            <w:ins w:id="741" w:author="Mike" w:date="2020-12-22T11:51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2</w:t>
              </w:r>
            </w:ins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742" w:author="Mike" w:date="2020-12-22T11:51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伺服器忙碌中，請稍後再試</w:t>
              </w:r>
            </w:ins>
          </w:p>
        </w:tc>
      </w:tr>
      <w:tr>
        <w:trPr/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40</w:t>
            </w:r>
            <w:ins w:id="743" w:author="Mike" w:date="2020-12-22T11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t>0</w:t>
              </w:r>
            </w:ins>
            <w:del w:id="744" w:author="Mike" w:date="2020-12-22T11:52:00Z">
              <w:r>
                <w:rPr>
                  <w:rFonts w:cs="Arial"/>
                  <w:kern w:val="0"/>
                  <w:sz w:val="24"/>
                  <w:szCs w:val="24"/>
                  <w:lang w:val="en-US" w:eastAsia="zh-TW" w:bidi="hi-IN"/>
                </w:rPr>
                <w:delText>5</w:delText>
              </w:r>
            </w:del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  <w:del w:id="747" w:author="Mike" w:date="2020-12-22T11:52:00Z"/>
              </w:rPr>
            </w:pPr>
            <w:ins w:id="745" w:author="Mike" w:date="2020-12-22T11:53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輸入</w:t>
              </w:r>
            </w:ins>
            <w:del w:id="746" w:author="Mike" w:date="2020-12-22T11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客戶端</w:delText>
              </w:r>
            </w:del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參數錯誤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del w:id="748" w:author="Mike" w:date="2020-12-22T11:52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ex : base64</w:delText>
              </w:r>
            </w:del>
            <w:del w:id="749" w:author="Mike" w:date="2020-12-22T11:52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的圖片中包含不只一種類別</w:delText>
              </w:r>
            </w:del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404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應用錯誤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TW" w:bidi="hi-IN"/>
              </w:rPr>
              <w:t>查無此資源</w:t>
            </w:r>
          </w:p>
        </w:tc>
      </w:tr>
      <w:tr>
        <w:trPr>
          <w:trHeight w:val="523" w:hRule="atLeast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Arial"/>
                <w:kern w:val="0"/>
                <w:sz w:val="24"/>
                <w:szCs w:val="24"/>
                <w:lang w:val="en-US" w:eastAsia="zh-TW" w:bidi="hi-IN"/>
              </w:rPr>
              <w:t>500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750" w:author="Mike" w:date="2020-12-01T18:08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格式</w:t>
              </w:r>
            </w:ins>
            <w:del w:id="751" w:author="Mike" w:date="2020-12-01T18:08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CN" w:bidi="hi-IN"/>
                </w:rPr>
                <w:delText>應用</w:delText>
              </w:r>
            </w:del>
            <w:r>
              <w:rPr>
                <w:rFonts w:ascii="Arial Unicode MS" w:hAnsi="Arial Unicode MS" w:cs="Arial Unicode MS" w:eastAsia="Arial Unicode MS"/>
                <w:kern w:val="0"/>
                <w:sz w:val="24"/>
                <w:szCs w:val="24"/>
                <w:lang w:val="en-US" w:eastAsia="zh-CN" w:bidi="hi-IN"/>
              </w:rPr>
              <w:t>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  <w:del w:id="754" w:author="Mike" w:date="2020-12-22T11:53:00Z"/>
              </w:rPr>
            </w:pPr>
            <w:ins w:id="752" w:author="Mike" w:date="2020-12-01T18:08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t>輸入格式錯誤</w:t>
              </w:r>
            </w:ins>
            <w:del w:id="753" w:author="Mike" w:date="2020-12-01T18:08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伺服器錯誤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del w:id="755" w:author="Mike" w:date="2020-12-22T11:5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 xml:space="preserve">ex: </w:delText>
              </w:r>
            </w:del>
            <w:del w:id="756" w:author="Mike" w:date="2020-12-01T18:10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輸入格式錯誤，</w:delText>
              </w:r>
            </w:del>
            <w:del w:id="757" w:author="Mike" w:date="2020-12-22T11:53:00Z">
              <w:r>
                <w:rPr>
                  <w:rFonts w:eastAsia="Arial Unicode MS" w:cs="Arial Unicode MS" w:ascii="Arial Unicode MS" w:hAnsi="Arial Unicode MS"/>
                  <w:kern w:val="0"/>
                  <w:sz w:val="24"/>
                  <w:szCs w:val="24"/>
                  <w:lang w:val="en-US" w:eastAsia="zh-TW" w:bidi="hi-IN"/>
                </w:rPr>
                <w:delText>base64</w:delText>
              </w:r>
            </w:del>
            <w:del w:id="758" w:author="Mike" w:date="2020-12-01T18:10:00Z">
              <w:r>
                <w:rPr>
                  <w:rFonts w:ascii="Arial Unicode MS" w:hAnsi="Arial Unicode MS" w:cs="Arial Unicode MS" w:eastAsia="Arial Unicode MS"/>
                  <w:kern w:val="0"/>
                  <w:sz w:val="24"/>
                  <w:szCs w:val="24"/>
                  <w:lang w:val="en-US" w:eastAsia="zh-TW" w:bidi="hi-IN"/>
                </w:rPr>
                <w:delText>不正確</w:delText>
              </w:r>
            </w:del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roman"/>
    <w:pitch w:val="variable"/>
  </w:font>
  <w:font w:name="Arial Unicode MS">
    <w:charset w:val="88"/>
    <w:family w:val="roman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revisionView w:insDel="0" w:formatting="0"/>
  <w:trackRevision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00" w:after="120"/>
      <w:outlineLvl w:val="0"/>
    </w:pPr>
    <w:rPr>
      <w:rFonts w:eastAsia="新細明體"/>
      <w:sz w:val="40"/>
      <w:szCs w:val="40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rFonts w:eastAsia="新細明體"/>
      <w:sz w:val="32"/>
      <w:szCs w:val="32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rFonts w:eastAsia="新細明體"/>
      <w:color w:val="434343"/>
      <w:sz w:val="28"/>
      <w:szCs w:val="28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rFonts w:eastAsia="新細明體"/>
      <w:color w:val="666666"/>
      <w:sz w:val="24"/>
      <w:szCs w:val="24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rFonts w:eastAsia="新細明體"/>
      <w:color w:val="666666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rFonts w:eastAsia="新細明體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註解方塊文字 字元"/>
    <w:basedOn w:val="DefaultParagraphFont"/>
    <w:uiPriority w:val="99"/>
    <w:semiHidden/>
    <w:qFormat/>
    <w:rsid w:val="00d378a3"/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f96"/>
    <w:rPr>
      <w:sz w:val="18"/>
      <w:szCs w:val="18"/>
    </w:rPr>
  </w:style>
  <w:style w:type="character" w:styleId="Style9" w:customStyle="1">
    <w:name w:val="註解文字 字元"/>
    <w:basedOn w:val="DefaultParagraphFont"/>
    <w:uiPriority w:val="99"/>
    <w:semiHidden/>
    <w:qFormat/>
    <w:rsid w:val="00630f96"/>
    <w:rPr>
      <w:rFonts w:eastAsia="Arial" w:cs="Mangal"/>
      <w:szCs w:val="20"/>
    </w:rPr>
  </w:style>
  <w:style w:type="character" w:styleId="Style10" w:customStyle="1">
    <w:name w:val="註解主旨 字元"/>
    <w:basedOn w:val="Style9"/>
    <w:uiPriority w:val="99"/>
    <w:semiHidden/>
    <w:qFormat/>
    <w:rsid w:val="00630f96"/>
    <w:rPr>
      <w:rFonts w:eastAsia="Arial" w:cs="Mangal"/>
      <w:b/>
      <w:bCs/>
      <w:szCs w:val="20"/>
    </w:rPr>
  </w:style>
  <w:style w:type="character" w:styleId="Style11" w:customStyle="1">
    <w:name w:val="網際網路連結"/>
    <w:rPr>
      <w:color w:val="000080"/>
      <w:u w:val="single"/>
    </w:rPr>
  </w:style>
  <w:style w:type="character" w:styleId="Style12" w:customStyle="1">
    <w:name w:val="訪問過的網際網路連結"/>
    <w:rPr>
      <w:color w:val="800000"/>
      <w:u w:val="single"/>
    </w:rPr>
  </w:style>
  <w:style w:type="paragraph" w:styleId="Style13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4">
    <w:name w:val="Body Text"/>
    <w:basedOn w:val="Normal"/>
    <w:pPr>
      <w:spacing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>
      <w:rFonts w:cs="Lohit Devanagari"/>
    </w:rPr>
  </w:style>
  <w:style w:type="paragraph" w:styleId="11" w:customStyle="1">
    <w:name w:val="標題1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9">
    <w:name w:val="Title"/>
    <w:basedOn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0">
    <w:name w:val="Subtitle"/>
    <w:basedOn w:val="LO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1" w:customStyle="1">
    <w:name w:val="表格內容"/>
    <w:basedOn w:val="Normal"/>
    <w:qFormat/>
    <w:pPr>
      <w:suppressLineNumbers/>
    </w:pPr>
    <w:rPr/>
  </w:style>
  <w:style w:type="paragraph" w:styleId="Style22" w:customStyle="1">
    <w:name w:val="表格標題"/>
    <w:basedOn w:val="Style21"/>
    <w:qFormat/>
    <w:pPr>
      <w:jc w:val="center"/>
    </w:pPr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d378a3"/>
    <w:pPr>
      <w:spacing w:lineRule="auto" w:line="240"/>
    </w:pPr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paragraph" w:styleId="Annotationtext">
    <w:name w:val="annotation text"/>
    <w:basedOn w:val="Normal"/>
    <w:uiPriority w:val="99"/>
    <w:semiHidden/>
    <w:unhideWhenUsed/>
    <w:qFormat/>
    <w:rsid w:val="00630f96"/>
    <w:pPr/>
    <w:rPr>
      <w:rFonts w:cs="Mangal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630f96"/>
    <w:pPr/>
    <w:rPr>
      <w:b/>
      <w:bCs/>
    </w:rPr>
  </w:style>
  <w:style w:type="paragraph" w:styleId="Style23" w:customStyle="1">
    <w:name w:val="頁首與頁尾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4" w:customStyle="1">
    <w:name w:val="页眉与页脚"/>
    <w:basedOn w:val="Normal"/>
    <w:qFormat/>
    <w:pPr/>
    <w:rPr/>
  </w:style>
  <w:style w:type="paragraph" w:styleId="Style25">
    <w:name w:val="Footer"/>
    <w:basedOn w:val="Style23"/>
    <w:pPr/>
    <w:rPr/>
  </w:style>
  <w:style w:type="paragraph" w:styleId="Style26" w:customStyle="1">
    <w:name w:val="已先格式設定文字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LibreOffice/7.0.3.1$Windows_X86_64 LibreOffice_project/d7547858d014d4cf69878db179d326fc3483e082</Application>
  <Pages>10</Pages>
  <Words>1367</Words>
  <Characters>3341</Characters>
  <CharactersWithSpaces>3627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2020-12-22T06:06:00Z</dcterms:created>
  <dc:creator>Jia Tsau</dc:creator>
  <dc:description/>
  <dc:language>en-US</dc:language>
  <cp:lastModifiedBy>Mike</cp:lastModifiedBy>
  <dcterms:modified xsi:type="dcterms:W3CDTF">2020-12-23T10:56:53Z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